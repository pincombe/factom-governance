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highlight w:val="yellow"/>
        </w:rPr>
      </w:pPr>
      <w:r w:rsidDel="00000000" w:rsidR="00000000" w:rsidRPr="00000000">
        <w:rPr>
          <w:b w:val="1"/>
          <w:sz w:val="60"/>
          <w:szCs w:val="60"/>
          <w:highlight w:val="yellow"/>
          <w:rtl w:val="0"/>
        </w:rPr>
        <w:t xml:space="preserve">DRAFT</w:t>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 Grant Success Determination Process</w:t>
      </w:r>
    </w:p>
    <w:p w:rsidR="00000000" w:rsidDel="00000000" w:rsidP="00000000" w:rsidRDefault="00000000" w:rsidRPr="00000000" w14:paraId="00000008">
      <w:pPr>
        <w:spacing w:after="200" w:line="240" w:lineRule="auto"/>
        <w:jc w:val="center"/>
        <w:rPr>
          <w:sz w:val="96"/>
          <w:szCs w:val="96"/>
          <w:highlight w:val="yellow"/>
        </w:rPr>
      </w:pPr>
      <w:r w:rsidDel="00000000" w:rsidR="00000000" w:rsidRPr="00000000">
        <w:rPr>
          <w:b w:val="1"/>
          <w:sz w:val="36"/>
          <w:szCs w:val="36"/>
          <w:rtl w:val="0"/>
        </w:rPr>
        <w:t xml:space="preserve">DOC </w:t>
      </w:r>
      <w:r w:rsidDel="00000000" w:rsidR="00000000" w:rsidRPr="00000000">
        <w:rPr>
          <w:b w:val="1"/>
          <w:sz w:val="36"/>
          <w:szCs w:val="36"/>
          <w:rtl w:val="0"/>
        </w:rPr>
        <w:t xml:space="preserve">106</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8">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Text/tables highlighted:</w:t>
            </w:r>
            <w:r w:rsidDel="00000000" w:rsidR="00000000" w:rsidRPr="00000000">
              <w:rPr>
                <w:sz w:val="18"/>
                <w:szCs w:val="18"/>
                <w:shd w:fill="fce5cd" w:val="clear"/>
                <w:rtl w:val="0"/>
              </w:rPr>
              <w:t xml:space="preserve"> </w:t>
            </w:r>
            <w:r w:rsidDel="00000000" w:rsidR="00000000" w:rsidRPr="00000000">
              <w:rPr>
                <w:sz w:val="18"/>
                <w:szCs w:val="18"/>
                <w:rtl w:val="0"/>
              </w:rPr>
              <w:t xml:space="preserve">ORANGE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2">
      <w:pPr>
        <w:spacing w:after="200" w:line="240" w:lineRule="auto"/>
        <w:ind w:left="0" w:firstLine="0"/>
        <w:rPr/>
      </w:pPr>
      <w:r w:rsidDel="00000000" w:rsidR="00000000" w:rsidRPr="00000000">
        <w:rPr>
          <w:rtl w:val="0"/>
        </w:rPr>
      </w:r>
    </w:p>
    <w:p w:rsidR="00000000" w:rsidDel="00000000" w:rsidP="00000000" w:rsidRDefault="00000000" w:rsidRPr="00000000" w14:paraId="00000023">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4">
      <w:pPr>
        <w:spacing w:after="200" w:line="240" w:lineRule="auto"/>
        <w:ind w:left="720" w:firstLine="0"/>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Ratified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6">
      <w:pPr>
        <w:pStyle w:val="Heading1"/>
        <w:numPr>
          <w:ilvl w:val="0"/>
          <w:numId w:val="1"/>
        </w:numPr>
        <w:spacing w:line="276" w:lineRule="auto"/>
        <w:rPr>
          <w:sz w:val="52"/>
          <w:szCs w:val="52"/>
        </w:rPr>
      </w:pPr>
      <w:bookmarkStart w:colFirst="0" w:colLast="0" w:name="_nrdaqpc06pqc" w:id="0"/>
      <w:bookmarkEnd w:id="0"/>
      <w:r w:rsidDel="00000000" w:rsidR="00000000" w:rsidRPr="00000000">
        <w:rPr>
          <w:rtl w:val="0"/>
        </w:rPr>
        <w:t xml:space="preserve">Introduction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Governance Document 001 references “Grant Success”.  This document outlines the process by which a grant will be determined successful or not </w:t>
      </w:r>
      <w:r w:rsidDel="00000000" w:rsidR="00000000" w:rsidRPr="00000000">
        <w:rPr>
          <w:rtl w:val="0"/>
        </w:rPr>
        <w:t xml:space="preserve">which will subsequently inform the Standing Parties about the effectiveness of a particular grantee in delivering what was promised in the grant application.  This will allow better judgement of future grant applications by a grantee and provide the data necessary for a “Grant Success” Standing Party if so desired.</w:t>
      </w: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pStyle w:val="Heading1"/>
        <w:numPr>
          <w:ilvl w:val="0"/>
          <w:numId w:val="1"/>
        </w:numPr>
        <w:rPr>
          <w:sz w:val="52"/>
          <w:szCs w:val="52"/>
        </w:rPr>
      </w:pPr>
      <w:bookmarkStart w:colFirst="0" w:colLast="0" w:name="_ylr15fge1sdq" w:id="1"/>
      <w:bookmarkEnd w:id="1"/>
      <w:r w:rsidDel="00000000" w:rsidR="00000000" w:rsidRPr="00000000">
        <w:rPr>
          <w:rtl w:val="0"/>
        </w:rPr>
        <w:t xml:space="preserve">Process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A grantee or sponsor may put their grant up for determination at any time.</w:t>
      </w:r>
    </w:p>
    <w:p w:rsidR="00000000" w:rsidDel="00000000" w:rsidP="00000000" w:rsidRDefault="00000000" w:rsidRPr="00000000" w14:paraId="0000004D">
      <w:pPr>
        <w:numPr>
          <w:ilvl w:val="2"/>
          <w:numId w:val="1"/>
        </w:numPr>
        <w:ind w:left="2160" w:hanging="360"/>
        <w:rPr>
          <w:ins w:author="Keith Pincombe" w:id="1" w:date="2020-01-25T23:29:18Z"/>
        </w:rPr>
      </w:pPr>
      <w:r w:rsidDel="00000000" w:rsidR="00000000" w:rsidRPr="00000000">
        <w:rPr>
          <w:rtl w:val="0"/>
        </w:rPr>
        <w:t xml:space="preserve">If a grant has not been put up for determination by a grantee or sponsor and two months has passed since its final milestone or initially intended </w:t>
      </w:r>
      <w:r w:rsidDel="00000000" w:rsidR="00000000" w:rsidRPr="00000000">
        <w:rPr>
          <w:rtl w:val="0"/>
        </w:rPr>
        <w:t xml:space="preserve">completion dat</w:t>
      </w:r>
      <w:r w:rsidDel="00000000" w:rsidR="00000000" w:rsidRPr="00000000">
        <w:rPr>
          <w:rtl w:val="0"/>
        </w:rPr>
        <w:t xml:space="preserve">e</w:t>
      </w:r>
      <w:ins w:author="Keith Pincombe" w:id="0" w:date="2020-01-25T23:25:30Z">
        <w:r w:rsidDel="00000000" w:rsidR="00000000" w:rsidRPr="00000000">
          <w:rPr>
            <w:rtl w:val="0"/>
          </w:rPr>
          <w:t xml:space="preserve">.</w:t>
        </w:r>
      </w:ins>
      <w:del w:author="Keith Pincombe" w:id="0" w:date="2020-01-25T23:25:30Z">
        <w:r w:rsidDel="00000000" w:rsidR="00000000" w:rsidRPr="00000000">
          <w:rPr>
            <w:rtl w:val="0"/>
          </w:rPr>
          <w:delText xml:space="preserve">, it will</w:delText>
        </w:r>
        <w:r w:rsidDel="00000000" w:rsidR="00000000" w:rsidRPr="00000000">
          <w:rPr>
            <w:rtl w:val="0"/>
          </w:rPr>
          <w:delText xml:space="preserve"> go up for </w:delText>
        </w:r>
        <w:r w:rsidDel="00000000" w:rsidR="00000000" w:rsidRPr="00000000">
          <w:rPr>
            <w:rtl w:val="0"/>
          </w:rPr>
          <w:delText xml:space="preserve">a preliminary vote to determine if the grant should be put up for final determination.</w:delText>
        </w:r>
      </w:del>
      <w:ins w:author="Keith Pincombe" w:id="0" w:date="2020-01-25T23:25:30Z">
        <w:r w:rsidDel="00000000" w:rsidR="00000000" w:rsidRPr="00000000">
          <w:rPr>
            <w:rtl w:val="0"/>
          </w:rPr>
          <w:t xml:space="preserve"> A final request will be made within the grant tracking thread stating. “This grant has passed due on completion by over two months without being put up for determination. You now have fourteen days to either put this grant up for determination yourself or provide a new completion date for the grant along with an explanation for the delay. It will then be up to standing parties to decide whether to allow this extension or force this grant to go up for determination”.</w:t>
        </w:r>
      </w:ins>
      <w:ins w:author="Keith Pincombe" w:id="1" w:date="2020-01-25T23:29:18Z">
        <w:r w:rsidDel="00000000" w:rsidR="00000000" w:rsidRPr="00000000">
          <w:rPr>
            <w:rtl w:val="0"/>
          </w:rPr>
        </w:r>
      </w:ins>
    </w:p>
    <w:p w:rsidR="00000000" w:rsidDel="00000000" w:rsidP="00000000" w:rsidRDefault="00000000" w:rsidRPr="00000000" w14:paraId="0000004E">
      <w:pPr>
        <w:numPr>
          <w:ilvl w:val="2"/>
          <w:numId w:val="1"/>
        </w:numPr>
        <w:ind w:left="2160" w:hanging="360"/>
        <w:rPr>
          <w:ins w:author="Keith Pincombe" w:id="1" w:date="2020-01-25T23:29:18Z"/>
          <w:u w:val="none"/>
        </w:rPr>
      </w:pPr>
      <w:ins w:author="Keith Pincombe" w:id="1" w:date="2020-01-25T23:29:18Z">
        <w:r w:rsidDel="00000000" w:rsidR="00000000" w:rsidRPr="00000000">
          <w:rPr>
            <w:rtl w:val="0"/>
          </w:rPr>
          <w:t xml:space="preserve">If the grant holder has not responded after fourteen days then the grant goes up for final determination in accordance with section 2.2.</w:t>
        </w:r>
      </w:ins>
    </w:p>
    <w:p w:rsidR="00000000" w:rsidDel="00000000" w:rsidP="00000000" w:rsidRDefault="00000000" w:rsidRPr="00000000" w14:paraId="0000004F">
      <w:pPr>
        <w:numPr>
          <w:ilvl w:val="2"/>
          <w:numId w:val="1"/>
        </w:numPr>
        <w:ind w:left="2160" w:hanging="360"/>
        <w:pPrChange w:author="Keith Pincombe" w:id="0" w:date="2020-01-25T23:29:18Z">
          <w:pPr>
            <w:numPr>
              <w:ilvl w:val="2"/>
              <w:numId w:val="1"/>
            </w:numPr>
            <w:ind w:left="2160" w:hanging="360"/>
          </w:pPr>
        </w:pPrChange>
      </w:pPr>
      <w:ins w:author="Keith Pincombe" w:id="1" w:date="2020-01-25T23:29:18Z">
        <w:r w:rsidDel="00000000" w:rsidR="00000000" w:rsidRPr="00000000">
          <w:rPr>
            <w:rtl w:val="0"/>
          </w:rPr>
          <w:t xml:space="preserve">If the grant holder responds and provides a new completion date, along with an explanation for the delay.</w:t>
        </w:r>
      </w:ins>
      <w:r w:rsidDel="00000000" w:rsidR="00000000" w:rsidRPr="00000000">
        <w:rPr>
          <w:rtl w:val="0"/>
        </w:rPr>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A “Minor Discussion” thread titled “Should [grant name] go up for final determination?” is created that includes a poll.  This thread is linked to in the grant update thread.</w:t>
      </w:r>
    </w:p>
    <w:p w:rsidR="00000000" w:rsidDel="00000000" w:rsidP="00000000" w:rsidRDefault="00000000" w:rsidRPr="00000000" w14:paraId="00000051">
      <w:pPr>
        <w:numPr>
          <w:ilvl w:val="4"/>
          <w:numId w:val="1"/>
        </w:numPr>
        <w:ind w:left="3600" w:hanging="360"/>
        <w:rPr>
          <w:u w:val="none"/>
        </w:rPr>
      </w:pPr>
      <w:r w:rsidDel="00000000" w:rsidR="00000000" w:rsidRPr="00000000">
        <w:rPr>
          <w:rtl w:val="0"/>
        </w:rPr>
        <w:t xml:space="preserve">The poll will ask, “Should [grant name] go up for final determination?” with answers of “Yes”, “Delay </w:t>
      </w:r>
      <w:ins w:author="Keith Pincombe" w:id="3" w:date="2020-01-25T23:31:28Z">
        <w:r w:rsidDel="00000000" w:rsidR="00000000" w:rsidRPr="00000000">
          <w:rPr>
            <w:rtl w:val="0"/>
          </w:rPr>
          <w:t xml:space="preserve">until X date</w:t>
        </w:r>
      </w:ins>
      <w:del w:author="Keith Pincombe" w:id="3" w:date="2020-01-25T23:31:28Z">
        <w:r w:rsidDel="00000000" w:rsidR="00000000" w:rsidRPr="00000000">
          <w:rPr>
            <w:rtl w:val="0"/>
          </w:rPr>
          <w:delText xml:space="preserve">another month</w:delText>
        </w:r>
      </w:del>
      <w:r w:rsidDel="00000000" w:rsidR="00000000" w:rsidRPr="00000000">
        <w:rPr>
          <w:rtl w:val="0"/>
        </w:rPr>
        <w:t xml:space="preserve">” and “Abstain” which Standing Parties can vote on.</w:t>
      </w:r>
    </w:p>
    <w:p w:rsidR="00000000" w:rsidDel="00000000" w:rsidP="00000000" w:rsidRDefault="00000000" w:rsidRPr="00000000" w14:paraId="00000052">
      <w:pPr>
        <w:numPr>
          <w:ilvl w:val="4"/>
          <w:numId w:val="1"/>
        </w:numPr>
        <w:ind w:left="3600" w:hanging="360"/>
        <w:rPr>
          <w:u w:val="none"/>
        </w:rPr>
      </w:pPr>
      <w:r w:rsidDel="00000000" w:rsidR="00000000" w:rsidRPr="00000000">
        <w:rPr>
          <w:rtl w:val="0"/>
        </w:rPr>
        <w:t xml:space="preserve">If the majority of non-abstaining voters vote yes, the grant goes up for final determination in accordance with section 2.2.</w:t>
      </w:r>
    </w:p>
    <w:p w:rsidR="00000000" w:rsidDel="00000000" w:rsidP="00000000" w:rsidRDefault="00000000" w:rsidRPr="00000000" w14:paraId="00000053">
      <w:pPr>
        <w:numPr>
          <w:ilvl w:val="4"/>
          <w:numId w:val="1"/>
        </w:numPr>
        <w:ind w:left="3600" w:hanging="360"/>
        <w:rPr>
          <w:u w:val="none"/>
        </w:rPr>
      </w:pPr>
      <w:r w:rsidDel="00000000" w:rsidR="00000000" w:rsidRPr="00000000">
        <w:rPr>
          <w:rtl w:val="0"/>
        </w:rPr>
        <w:t xml:space="preserve">If the majority of non-abstaining voters vote to delay</w:t>
      </w:r>
      <w:ins w:author="Keith Pincombe" w:id="4" w:date="2020-01-25T23:32:24Z">
        <w:r w:rsidDel="00000000" w:rsidR="00000000" w:rsidRPr="00000000">
          <w:rPr>
            <w:rtl w:val="0"/>
          </w:rPr>
          <w:t xml:space="preserve"> then this process is reset to the new completion date. This means the grant holder may put their grant up for determination at any time or can be forced into determination in accordance with section 1.1.1.</w:t>
        </w:r>
      </w:ins>
      <w:r w:rsidDel="00000000" w:rsidR="00000000" w:rsidRPr="00000000">
        <w:rPr>
          <w:rtl w:val="0"/>
        </w:rPr>
        <w:t xml:space="preserve"> </w:t>
      </w:r>
      <w:del w:author="Keith Pincombe" w:id="5" w:date="2020-01-25T23:32:18Z">
        <w:r w:rsidDel="00000000" w:rsidR="00000000" w:rsidRPr="00000000">
          <w:rPr>
            <w:rtl w:val="0"/>
          </w:rPr>
          <w:delText xml:space="preserve">another month, then the process starts over in one month.</w:delText>
        </w:r>
      </w:del>
      <w:r w:rsidDel="00000000" w:rsidR="00000000" w:rsidRPr="00000000">
        <w:rPr>
          <w:rtl w:val="0"/>
        </w:rPr>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poll is added to the existin</w:t>
      </w:r>
      <w:r w:rsidDel="00000000" w:rsidR="00000000" w:rsidRPr="00000000">
        <w:rPr>
          <w:rtl w:val="0"/>
        </w:rPr>
        <w:t xml:space="preserve">g “Grant Update” thread.  If there was no grant update thread, one will be created specifically for the vote.  The grant update thread should contain, at minimum, a link to the original grant proposal.  The poll will:</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Ask the question, “Was [grant name] successful? (see scoring rubric within the thread)” </w:t>
      </w:r>
      <w:r w:rsidDel="00000000" w:rsidR="00000000" w:rsidRPr="00000000">
        <w:rPr>
          <w:rtl w:val="0"/>
        </w:rPr>
        <w:t xml:space="preserve">with possible answers of 0-10 and “Abstain”. </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Allow all Standing Parties to be able to vote.</w:t>
      </w:r>
      <w:r w:rsidDel="00000000" w:rsidR="00000000" w:rsidRPr="00000000">
        <w:rPr>
          <w:rtl w:val="0"/>
        </w:rPr>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Last for five days.</w:t>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thread will be replied to by the initiator of the determination bringing attention to the poll, a link to this document, a summary of the grant performance, provide the below scoring rubric, and provide their own score based upon that rubrik as part of the summary: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Helvetica Neue" w:cs="Helvetica Neue" w:eastAsia="Helvetica Neue" w:hAnsi="Helvetica Neue"/>
          <w:color w:val="141414"/>
          <w:sz w:val="23"/>
          <w:szCs w:val="23"/>
          <w:shd w:fill="fefefe" w:val="clear"/>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Exceptional (9.0 - 10.0) - Successful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Overachieved (7.0 - 8.9) - Successful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Achieved (5.0 - 6.9) - Successful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color w:val="141414"/>
          <w:sz w:val="23"/>
          <w:szCs w:val="23"/>
          <w:shd w:fill="fefefe" w:val="clear"/>
        </w:rPr>
      </w:pPr>
      <w:r w:rsidDel="00000000" w:rsidR="00000000" w:rsidRPr="00000000">
        <w:rPr>
          <w:rFonts w:ascii="Helvetica Neue" w:cs="Helvetica Neue" w:eastAsia="Helvetica Neue" w:hAnsi="Helvetica Neue"/>
          <w:color w:val="141414"/>
          <w:sz w:val="23"/>
          <w:szCs w:val="23"/>
          <w:shd w:fill="fefefe" w:val="clear"/>
          <w:rtl w:val="0"/>
        </w:rPr>
        <w:t xml:space="preserve">Underachieved (2.0 - 4.9) - Failure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Fonts w:ascii="Helvetica Neue" w:cs="Helvetica Neue" w:eastAsia="Helvetica Neue" w:hAnsi="Helvetica Neue"/>
          <w:color w:val="141414"/>
          <w:sz w:val="23"/>
          <w:szCs w:val="23"/>
          <w:shd w:fill="fefefe" w:val="clear"/>
          <w:rtl w:val="0"/>
        </w:rPr>
        <w:t xml:space="preserve">Total Failure (0.0 - 1.9) - Failure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At the end of the voting period, if the average of non-abstaining votes is 5 or higher, the grant is successful.  If the average is below 5, the grant is determined to have </w:t>
      </w:r>
      <w:r w:rsidDel="00000000" w:rsidR="00000000" w:rsidRPr="00000000">
        <w:rPr>
          <w:rtl w:val="0"/>
        </w:rPr>
        <w:t xml:space="preserve">failed</w:t>
      </w:r>
      <w:r w:rsidDel="00000000" w:rsidR="00000000" w:rsidRPr="00000000">
        <w:rPr>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grant update thread’s prefix will be changed to “Successful” or “Failed”.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hyperlink r:id="rId9">
        <w:r w:rsidDel="00000000" w:rsidR="00000000" w:rsidRPr="00000000">
          <w:rPr>
            <w:color w:val="1155cc"/>
            <w:u w:val="single"/>
            <w:rtl w:val="0"/>
          </w:rPr>
          <w:t xml:space="preserve">Doc 213</w:t>
        </w:r>
      </w:hyperlink>
      <w:r w:rsidDel="00000000" w:rsidR="00000000" w:rsidRPr="00000000">
        <w:rPr>
          <w:rtl w:val="0"/>
        </w:rPr>
        <w:t xml:space="preserve"> will be updated by the Guides to showcase the updated status.</w:t>
      </w: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3"/>
          <w:szCs w:val="23"/>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left"/>
      <w:rPr/>
    </w:pPr>
    <w:r w:rsidDel="00000000" w:rsidR="00000000" w:rsidRPr="00000000">
      <w:rPr>
        <w:rtl w:val="0"/>
      </w:rPr>
      <w:t xml:space="preserve"> V. </w:t>
    </w:r>
    <w:r w:rsidDel="00000000" w:rsidR="00000000" w:rsidRPr="00000000">
      <w:rPr>
        <w:highlight w:val="yellow"/>
        <w:rtl w:val="0"/>
      </w:rPr>
      <w:t xml:space="preserve">1.1 - DRAFT    </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color w:val="3d85c6"/>
      </w:rPr>
    </w:pPr>
    <w:r w:rsidDel="00000000" w:rsidR="00000000" w:rsidRPr="00000000">
      <w:rPr>
        <w:color w:val="3d85c6"/>
        <w:rtl w:val="0"/>
      </w:rPr>
      <w:t xml:space="preserve">Factom Grant Success Determination Process</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6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K3BL5aed_uFdfgcikjMdeDEi3fBjPTq2fdHsMwhlhys/edit?usp=sharing" TargetMode="External"/><Relationship Id="rId5" Type="http://schemas.openxmlformats.org/officeDocument/2006/relationships/styles" Target="styles.xml"/><Relationship Id="rId6" Type="http://schemas.openxmlformats.org/officeDocument/2006/relationships/hyperlink" Target="https://docs.google.com/document/d/12nvQVDOoLFNtmV_jqFEeWo1Ixx3R08z4KqLNVEbDoU4/edit?usp=sharing" TargetMode="Externa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