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left"/>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96"/>
          <w:szCs w:val="96"/>
          <w:highlight w:val="yellow"/>
        </w:rPr>
        <w:pPrChange w:author="Nolan Bauer" w:id="0" w:date="2020-03-01T21:22:14Z">
          <w:pPr>
            <w:spacing w:after="200" w:line="240" w:lineRule="auto"/>
            <w:jc w:val="center"/>
          </w:pPr>
        </w:pPrChange>
      </w:pPr>
      <w:ins w:author="Nolan Bauer" w:id="0" w:date="2020-03-01T21:22:14Z">
        <w:r w:rsidDel="00000000" w:rsidR="00000000" w:rsidRPr="00000000">
          <w:rPr>
            <w:b w:val="1"/>
            <w:sz w:val="96"/>
            <w:szCs w:val="96"/>
            <w:rtl w:val="0"/>
          </w:rPr>
          <w:t xml:space="preserve">DRAFT</w:t>
        </w:r>
      </w:ins>
      <w:r w:rsidDel="00000000" w:rsidR="00000000" w:rsidRPr="00000000">
        <w:rPr>
          <w:rtl w:val="0"/>
        </w:rPr>
      </w:r>
    </w:p>
    <w:p w:rsidR="00000000" w:rsidDel="00000000" w:rsidP="00000000" w:rsidRDefault="00000000" w:rsidRPr="00000000" w14:paraId="00000006">
      <w:pPr>
        <w:spacing w:after="200" w:line="240" w:lineRule="auto"/>
        <w:jc w:val="left"/>
        <w:rPr>
          <w:b w:val="1"/>
          <w:sz w:val="96"/>
          <w:szCs w:val="96"/>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Guide Election and </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b w:val="1"/>
          <w:sz w:val="60"/>
          <w:szCs w:val="60"/>
          <w:rtl w:val="0"/>
        </w:rPr>
        <w:t xml:space="preserve">Removal Processes</w:t>
      </w:r>
    </w:p>
    <w:p w:rsidR="00000000" w:rsidDel="00000000" w:rsidP="00000000" w:rsidRDefault="00000000" w:rsidRPr="00000000" w14:paraId="00000009">
      <w:pPr>
        <w:spacing w:after="200" w:line="240" w:lineRule="auto"/>
        <w:jc w:val="center"/>
        <w:rPr/>
      </w:pPr>
      <w:r w:rsidDel="00000000" w:rsidR="00000000" w:rsidRPr="00000000">
        <w:rPr>
          <w:b w:val="1"/>
          <w:sz w:val="36"/>
          <w:szCs w:val="36"/>
          <w:rtl w:val="0"/>
        </w:rPr>
        <w:t xml:space="preserve">DOC 100</w:t>
      </w:r>
      <w:r w:rsidDel="00000000" w:rsidR="00000000" w:rsidRPr="00000000">
        <w:rPr>
          <w:rtl w:val="0"/>
        </w:rPr>
      </w:r>
    </w:p>
    <w:p w:rsidR="00000000" w:rsidDel="00000000" w:rsidP="00000000" w:rsidRDefault="00000000" w:rsidRPr="00000000" w14:paraId="0000000A">
      <w:pPr>
        <w:spacing w:after="200" w:line="240" w:lineRule="auto"/>
        <w:jc w:val="center"/>
        <w:rPr>
          <w:del w:author="Mike Buckingham" w:id="2" w:date="2020-04-10T14:19:57Z"/>
        </w:rPr>
        <w:pPrChange w:author="Mike Buckingham" w:id="0" w:date="2020-04-10T14:19:57Z">
          <w:pPr>
            <w:spacing w:after="200" w:line="240" w:lineRule="auto"/>
          </w:pPr>
        </w:pPrChange>
      </w:pPr>
      <w:ins w:author="Mike Buckingham" w:id="2" w:date="2020-04-10T14:19:57Z">
        <w:r w:rsidDel="00000000" w:rsidR="00000000" w:rsidRPr="00000000">
          <w:rPr>
            <w:rtl w:val="0"/>
          </w:rPr>
          <w:t xml:space="preserve">Document retired</w:t>
        </w:r>
      </w:ins>
      <w:del w:author="Mike Buckingham" w:id="2" w:date="2020-04-10T14:19:57Z">
        <w:r w:rsidDel="00000000" w:rsidR="00000000" w:rsidRPr="00000000">
          <w:rPr>
            <w:rtl w:val="0"/>
          </w:rPr>
        </w:r>
      </w:del>
    </w:p>
    <w:p w:rsidR="00000000" w:rsidDel="00000000" w:rsidP="00000000" w:rsidRDefault="00000000" w:rsidRPr="00000000" w14:paraId="0000000B">
      <w:pPr>
        <w:spacing w:after="200" w:line="240" w:lineRule="auto"/>
        <w:jc w:val="center"/>
        <w:rPr/>
        <w:pPrChange w:author="Mike Buckingham" w:id="0" w:date="2020-04-10T14:19:57Z">
          <w:pPr>
            <w:spacing w:after="200" w:line="240" w:lineRule="auto"/>
          </w:pPr>
        </w:pPrChange>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tbl>
      <w:tblPr>
        <w:tblStyle w:val="Table1"/>
        <w:tblW w:w="91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835"/>
        <w:gridCol w:w="2670"/>
        <w:gridCol w:w="1740"/>
        <w:tblGridChange w:id="0">
          <w:tblGrid>
            <w:gridCol w:w="1905"/>
            <w:gridCol w:w="2835"/>
            <w:gridCol w:w="2670"/>
            <w:gridCol w:w="1740"/>
          </w:tblGrid>
        </w:tblGridChange>
      </w:tblGrid>
      <w:tr>
        <w:trPr>
          <w:trHeight w:val="560" w:hRule="atLeast"/>
        </w:trPr>
        <w:tc>
          <w:tcPr>
            <w:gridSpan w:val="4"/>
            <w:shd w:fill="d5a6bd"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after="200" w:line="240" w:lineRule="auto"/>
              <w:jc w:val="center"/>
              <w:rPr>
                <w:sz w:val="36"/>
                <w:szCs w:val="36"/>
              </w:rPr>
            </w:pPr>
            <w:r w:rsidDel="00000000" w:rsidR="00000000" w:rsidRPr="00000000">
              <w:rPr>
                <w:sz w:val="36"/>
                <w:szCs w:val="36"/>
                <w:rtl w:val="0"/>
              </w:rPr>
              <w:t xml:space="preserve">Document control </w:t>
            </w:r>
            <w:r w:rsidDel="00000000" w:rsidR="00000000" w:rsidRPr="00000000">
              <w:rPr>
                <w:sz w:val="36"/>
                <w:szCs w:val="36"/>
                <w:rtl w:val="0"/>
              </w:rPr>
              <w:t xml:space="preserve">matrix</w:t>
            </w:r>
            <w:r w:rsidDel="00000000" w:rsidR="00000000" w:rsidRPr="00000000">
              <w:rPr>
                <w:sz w:val="36"/>
                <w:szCs w:val="36"/>
                <w:rtl w:val="0"/>
              </w:rPr>
              <w:t xml:space="preserve">*</w:t>
            </w:r>
          </w:p>
        </w:tc>
      </w:tr>
      <w:tr>
        <w:tc>
          <w:tcPr>
            <w:shd w:fill="d5a6bd"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after="200" w:line="240" w:lineRule="auto"/>
              <w:jc w:val="center"/>
              <w:rPr>
                <w:b w:val="1"/>
                <w:sz w:val="18"/>
                <w:szCs w:val="18"/>
              </w:rPr>
            </w:pPr>
            <w:r w:rsidDel="00000000" w:rsidR="00000000" w:rsidRPr="00000000">
              <w:rPr>
                <w:b w:val="1"/>
                <w:sz w:val="18"/>
                <w:szCs w:val="18"/>
                <w:rtl w:val="0"/>
              </w:rPr>
              <w:t xml:space="preserve">ENTITY/ENTITIES</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200" w:line="240" w:lineRule="auto"/>
              <w:jc w:val="center"/>
              <w:rPr>
                <w:b w:val="1"/>
                <w:sz w:val="18"/>
                <w:szCs w:val="18"/>
              </w:rPr>
            </w:pPr>
            <w:r w:rsidDel="00000000" w:rsidR="00000000" w:rsidRPr="00000000">
              <w:rPr>
                <w:b w:val="1"/>
                <w:sz w:val="18"/>
                <w:szCs w:val="18"/>
                <w:rtl w:val="0"/>
              </w:rPr>
              <w:t xml:space="preserve">PART OF DOCUMENT</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after="200" w:line="240" w:lineRule="auto"/>
              <w:jc w:val="center"/>
              <w:rPr>
                <w:b w:val="1"/>
                <w:sz w:val="18"/>
                <w:szCs w:val="18"/>
              </w:rPr>
            </w:pPr>
            <w:r w:rsidDel="00000000" w:rsidR="00000000" w:rsidRPr="00000000">
              <w:rPr>
                <w:b w:val="1"/>
                <w:sz w:val="18"/>
                <w:szCs w:val="18"/>
                <w:rtl w:val="0"/>
              </w:rPr>
              <w:t xml:space="preserve">APPROVAL TYPE</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after="200" w:line="240" w:lineRule="auto"/>
              <w:jc w:val="center"/>
              <w:rPr>
                <w:b w:val="1"/>
                <w:sz w:val="18"/>
                <w:szCs w:val="18"/>
              </w:rPr>
            </w:pPr>
            <w:r w:rsidDel="00000000" w:rsidR="00000000" w:rsidRPr="00000000">
              <w:rPr>
                <w:b w:val="1"/>
                <w:sz w:val="18"/>
                <w:szCs w:val="18"/>
                <w:rtl w:val="0"/>
              </w:rPr>
              <w:t xml:space="preserve">APPROVAL AUTHORITY FOR THIS DOCUMENT</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200" w:line="240" w:lineRule="auto"/>
              <w:jc w:val="center"/>
              <w:rPr>
                <w:sz w:val="18"/>
                <w:szCs w:val="18"/>
              </w:rPr>
            </w:pPr>
            <w:r w:rsidDel="00000000" w:rsidR="00000000" w:rsidRPr="00000000">
              <w:rPr>
                <w:sz w:val="18"/>
                <w:szCs w:val="18"/>
                <w:rtl w:val="0"/>
              </w:rPr>
              <w:t xml:space="preserve">No highlight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200" w:line="240" w:lineRule="auto"/>
              <w:jc w:val="center"/>
              <w:rPr>
                <w:sz w:val="18"/>
                <w:szCs w:val="18"/>
              </w:rPr>
            </w:pPr>
            <w:r w:rsidDel="00000000" w:rsidR="00000000" w:rsidRPr="00000000">
              <w:rPr>
                <w:sz w:val="18"/>
                <w:szCs w:val="18"/>
                <w:rtl w:val="0"/>
              </w:rPr>
              <w:t xml:space="preserve">⅘ guide approval</w:t>
            </w:r>
          </w:p>
          <w:p w:rsidR="00000000" w:rsidDel="00000000" w:rsidP="00000000" w:rsidRDefault="00000000" w:rsidRPr="00000000" w14:paraId="0000001C">
            <w:pPr>
              <w:widowControl w:val="0"/>
              <w:spacing w:after="200" w:line="240" w:lineRule="auto"/>
              <w:jc w:val="center"/>
              <w:rPr>
                <w:sz w:val="18"/>
                <w:szCs w:val="18"/>
              </w:rPr>
            </w:pPr>
            <w:r w:rsidDel="00000000" w:rsidR="00000000" w:rsidRPr="00000000">
              <w:rPr>
                <w:sz w:val="18"/>
                <w:szCs w:val="18"/>
                <w:rtl w:val="0"/>
              </w:rPr>
              <w:t xml:space="preserve">⅗ ANO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200" w:line="240" w:lineRule="auto"/>
              <w:jc w:val="center"/>
              <w:rPr>
                <w:sz w:val="18"/>
                <w:szCs w:val="18"/>
              </w:rPr>
            </w:pPr>
            <w:r w:rsidDel="00000000" w:rsidR="00000000" w:rsidRPr="00000000">
              <w:rPr>
                <w:sz w:val="18"/>
                <w:szCs w:val="18"/>
                <w:rtl w:val="0"/>
              </w:rPr>
              <w:t xml:space="preserve">Yes</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after="200" w:line="240" w:lineRule="auto"/>
              <w:jc w:val="center"/>
              <w:rPr>
                <w:sz w:val="18"/>
                <w:szCs w:val="18"/>
              </w:rPr>
            </w:pPr>
            <w:r w:rsidDel="00000000" w:rsidR="00000000" w:rsidRPr="00000000">
              <w:rPr>
                <w:sz w:val="18"/>
                <w:szCs w:val="18"/>
                <w:rtl w:val="0"/>
              </w:rPr>
              <w:t xml:space="preserve">Text/tables highlighted: 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after="200" w:line="240" w:lineRule="auto"/>
              <w:jc w:val="center"/>
              <w:rPr>
                <w:sz w:val="18"/>
                <w:szCs w:val="18"/>
              </w:rPr>
            </w:pPr>
            <w:r w:rsidDel="00000000" w:rsidR="00000000" w:rsidRPr="00000000">
              <w:rPr>
                <w:rtl w:val="0"/>
              </w:rPr>
              <w:t xml:space="preserve">⅘</w:t>
            </w:r>
            <w:r w:rsidDel="00000000" w:rsidR="00000000" w:rsidRPr="00000000">
              <w:rPr>
                <w:sz w:val="18"/>
                <w:szCs w:val="18"/>
                <w:rtl w:val="0"/>
              </w:rPr>
              <w:t xml:space="preserve"> Guide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after="200" w:line="240" w:lineRule="auto"/>
              <w:jc w:val="center"/>
              <w:rPr>
                <w:sz w:val="18"/>
                <w:szCs w:val="18"/>
              </w:rPr>
            </w:pPr>
            <w:r w:rsidDel="00000000" w:rsidR="00000000" w:rsidRPr="00000000">
              <w:rPr>
                <w:sz w:val="18"/>
                <w:szCs w:val="18"/>
                <w:rtl w:val="0"/>
              </w:rPr>
              <w:t xml:space="preserve">No</w:t>
            </w:r>
          </w:p>
        </w:tc>
      </w:tr>
    </w:tbl>
    <w:p w:rsidR="00000000" w:rsidDel="00000000" w:rsidP="00000000" w:rsidRDefault="00000000" w:rsidRPr="00000000" w14:paraId="00000022">
      <w:pPr>
        <w:spacing w:after="200" w:line="240" w:lineRule="auto"/>
        <w:ind w:left="720" w:firstLine="0"/>
        <w:rPr/>
      </w:pPr>
      <w:r w:rsidDel="00000000" w:rsidR="00000000" w:rsidRPr="00000000">
        <w:rPr>
          <w:rtl w:val="0"/>
        </w:rPr>
      </w:r>
    </w:p>
    <w:p w:rsidR="00000000" w:rsidDel="00000000" w:rsidP="00000000" w:rsidRDefault="00000000" w:rsidRPr="00000000" w14:paraId="00000023">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See </w:t>
      </w:r>
      <w:hyperlink r:id="rId6">
        <w:r w:rsidDel="00000000" w:rsidR="00000000" w:rsidRPr="00000000">
          <w:rPr>
            <w:rFonts w:ascii="Helvetica Neue" w:cs="Helvetica Neue" w:eastAsia="Helvetica Neue" w:hAnsi="Helvetica Neue"/>
            <w:color w:val="1155cc"/>
            <w:sz w:val="18"/>
            <w:szCs w:val="18"/>
            <w:highlight w:val="white"/>
            <w:u w:val="single"/>
            <w:rtl w:val="0"/>
          </w:rPr>
          <w:t xml:space="preserve">Doc 002 - Administration of governance- and community documents</w:t>
        </w:r>
      </w:hyperlink>
      <w:r w:rsidDel="00000000" w:rsidR="00000000" w:rsidRPr="00000000">
        <w:rPr>
          <w:rFonts w:ascii="Helvetica Neue" w:cs="Helvetica Neue" w:eastAsia="Helvetica Neue" w:hAnsi="Helvetica Neue"/>
          <w:sz w:val="18"/>
          <w:szCs w:val="18"/>
          <w:highlight w:val="white"/>
          <w:rtl w:val="0"/>
        </w:rPr>
        <w:t xml:space="preserve">, Chapter 3.</w:t>
      </w:r>
    </w:p>
    <w:p w:rsidR="00000000" w:rsidDel="00000000" w:rsidP="00000000" w:rsidRDefault="00000000" w:rsidRPr="00000000" w14:paraId="00000024">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 See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Doc 001 - </w:t>
        </w:r>
      </w:hyperlink>
      <w:hyperlink r:id="rId8">
        <w:r w:rsidDel="00000000" w:rsidR="00000000" w:rsidRPr="00000000">
          <w:rPr>
            <w:rFonts w:ascii="Helvetica Neue" w:cs="Helvetica Neue" w:eastAsia="Helvetica Neue" w:hAnsi="Helvetica Neue"/>
            <w:i w:val="1"/>
            <w:color w:val="1155cc"/>
            <w:sz w:val="18"/>
            <w:szCs w:val="18"/>
            <w:highlight w:val="white"/>
            <w:u w:val="single"/>
            <w:rtl w:val="0"/>
          </w:rPr>
          <w:t xml:space="preserve">Factom Governance</w:t>
        </w:r>
      </w:hyperlink>
      <w:r w:rsidDel="00000000" w:rsidR="00000000" w:rsidRPr="00000000">
        <w:rPr>
          <w:rFonts w:ascii="Helvetica Neue" w:cs="Helvetica Neue" w:eastAsia="Helvetica Neue" w:hAnsi="Helvetica Neue"/>
          <w:sz w:val="18"/>
          <w:szCs w:val="18"/>
          <w:highlight w:val="white"/>
          <w:rtl w:val="0"/>
        </w:rPr>
        <w:t xml:space="preserve">, Definitions. </w:t>
      </w:r>
    </w:p>
    <w:p w:rsidR="00000000" w:rsidDel="00000000" w:rsidP="00000000" w:rsidRDefault="00000000" w:rsidRPr="00000000" w14:paraId="00000025">
      <w:pPr>
        <w:spacing w:after="200" w:line="240" w:lineRule="auto"/>
        <w:rPr/>
      </w:pPr>
      <w:r w:rsidDel="00000000" w:rsidR="00000000" w:rsidRPr="00000000">
        <w:rPr>
          <w:rtl w:val="0"/>
        </w:rPr>
      </w:r>
    </w:p>
    <w:p w:rsidR="00000000" w:rsidDel="00000000" w:rsidP="00000000" w:rsidRDefault="00000000" w:rsidRPr="00000000" w14:paraId="00000026">
      <w:pPr>
        <w:spacing w:after="200" w:line="240" w:lineRule="auto"/>
        <w:rPr/>
      </w:pPr>
      <w:r w:rsidDel="00000000" w:rsidR="00000000" w:rsidRPr="00000000">
        <w:rPr>
          <w:rtl w:val="0"/>
        </w:rPr>
      </w:r>
    </w:p>
    <w:tbl>
      <w:tblPr>
        <w:tblStyle w:val="Table2"/>
        <w:tblW w:w="11175.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245"/>
        <w:gridCol w:w="2160"/>
        <w:gridCol w:w="3930"/>
        <w:gridCol w:w="1560"/>
        <w:gridCol w:w="1230"/>
        <w:tblGridChange w:id="0">
          <w:tblGrid>
            <w:gridCol w:w="1050"/>
            <w:gridCol w:w="1245"/>
            <w:gridCol w:w="2160"/>
            <w:gridCol w:w="3930"/>
            <w:gridCol w:w="1560"/>
            <w:gridCol w:w="12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00" w:line="240" w:lineRule="auto"/>
              <w:jc w:val="center"/>
              <w:rPr>
                <w:sz w:val="18"/>
                <w:szCs w:val="18"/>
              </w:rPr>
            </w:pPr>
            <w:r w:rsidDel="00000000" w:rsidR="00000000" w:rsidRPr="00000000">
              <w:rPr>
                <w:sz w:val="18"/>
                <w:szCs w:val="18"/>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200" w:line="240" w:lineRule="auto"/>
              <w:jc w:val="center"/>
              <w:rPr>
                <w:sz w:val="18"/>
                <w:szCs w:val="18"/>
              </w:rPr>
            </w:pPr>
            <w:r w:rsidDel="00000000" w:rsidR="00000000" w:rsidRPr="00000000">
              <w:rPr>
                <w:sz w:val="18"/>
                <w:szCs w:val="18"/>
                <w:rtl w:val="0"/>
              </w:rPr>
              <w:t xml:space="preserve">DRAFT 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200" w:line="240" w:lineRule="auto"/>
              <w:jc w:val="center"/>
              <w:rPr>
                <w:sz w:val="18"/>
                <w:szCs w:val="18"/>
              </w:rPr>
            </w:pPr>
            <w:r w:rsidDel="00000000" w:rsidR="00000000" w:rsidRPr="00000000">
              <w:rPr>
                <w:sz w:val="18"/>
                <w:szCs w:val="18"/>
                <w:rtl w:val="0"/>
              </w:rPr>
              <w:t xml:space="preserve">DRAFT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200" w:line="240" w:lineRule="auto"/>
              <w:jc w:val="center"/>
              <w:rPr>
                <w:sz w:val="18"/>
                <w:szCs w:val="18"/>
              </w:rPr>
            </w:pPr>
            <w:r w:rsidDel="00000000" w:rsidR="00000000" w:rsidRPr="00000000">
              <w:rPr>
                <w:sz w:val="18"/>
                <w:szCs w:val="18"/>
                <w:rtl w:val="0"/>
              </w:rPr>
              <w:t xml:space="preserve">CHANGES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00" w:line="240" w:lineRule="auto"/>
              <w:jc w:val="center"/>
              <w:rPr>
                <w:sz w:val="18"/>
                <w:szCs w:val="18"/>
              </w:rPr>
            </w:pPr>
            <w:r w:rsidDel="00000000" w:rsidR="00000000" w:rsidRPr="00000000">
              <w:rPr>
                <w:sz w:val="18"/>
                <w:szCs w:val="18"/>
                <w:rtl w:val="0"/>
              </w:rPr>
              <w:t xml:space="preserve">APPROVED BY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00" w:line="240" w:lineRule="auto"/>
              <w:jc w:val="center"/>
              <w:rPr>
                <w:sz w:val="18"/>
                <w:szCs w:val="18"/>
              </w:rPr>
            </w:pPr>
            <w:r w:rsidDel="00000000" w:rsidR="00000000" w:rsidRPr="00000000">
              <w:rPr>
                <w:sz w:val="18"/>
                <w:szCs w:val="18"/>
                <w:rtl w:val="0"/>
              </w:rPr>
              <w:t xml:space="preserve">APPROVED DATE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after="200"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after="200" w:line="240" w:lineRule="auto"/>
              <w:jc w:val="center"/>
              <w:rPr>
                <w:sz w:val="18"/>
                <w:szCs w:val="18"/>
              </w:rPr>
            </w:pPr>
            <w:r w:rsidDel="00000000" w:rsidR="00000000" w:rsidRPr="00000000">
              <w:rPr>
                <w:sz w:val="18"/>
                <w:szCs w:val="18"/>
                <w:rtl w:val="0"/>
              </w:rPr>
              <w:t xml:space="preserve">First version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after="200" w:line="240" w:lineRule="auto"/>
              <w:jc w:val="center"/>
              <w:rPr>
                <w:sz w:val="18"/>
                <w:szCs w:val="18"/>
              </w:rPr>
            </w:pPr>
            <w:r w:rsidDel="00000000" w:rsidR="00000000" w:rsidRPr="00000000">
              <w:rPr>
                <w:sz w:val="18"/>
                <w:szCs w:val="18"/>
                <w:rtl w:val="0"/>
              </w:rPr>
              <w:t xml:space="preserve">Factom 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after="200" w:line="240" w:lineRule="auto"/>
              <w:jc w:val="center"/>
              <w:rPr>
                <w:sz w:val="18"/>
                <w:szCs w:val="18"/>
              </w:rPr>
            </w:pPr>
            <w:r w:rsidDel="00000000" w:rsidR="00000000" w:rsidRPr="00000000">
              <w:rPr>
                <w:sz w:val="18"/>
                <w:szCs w:val="18"/>
                <w:rtl w:val="0"/>
              </w:rPr>
              <w:t xml:space="preserve">2019-01-12</w:t>
            </w:r>
          </w:p>
        </w:tc>
      </w:tr>
      <w:tr>
        <w:trPr>
          <w:trHeight w:val="8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after="200" w:line="240" w:lineRule="auto"/>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after="200" w:line="240" w:lineRule="auto"/>
              <w:jc w:val="center"/>
              <w:rPr>
                <w:sz w:val="18"/>
                <w:szCs w:val="18"/>
              </w:rPr>
            </w:pPr>
            <w:r w:rsidDel="00000000" w:rsidR="00000000" w:rsidRPr="00000000">
              <w:rPr>
                <w:sz w:val="18"/>
                <w:szCs w:val="18"/>
                <w:rtl w:val="0"/>
              </w:rPr>
              <w:t xml:space="preserve">2020-01-10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after="200" w:line="240" w:lineRule="auto"/>
              <w:jc w:val="center"/>
              <w:rPr>
                <w:sz w:val="18"/>
                <w:szCs w:val="18"/>
              </w:rPr>
            </w:pPr>
            <w:r w:rsidDel="00000000" w:rsidR="00000000" w:rsidRPr="00000000">
              <w:rPr>
                <w:sz w:val="18"/>
                <w:szCs w:val="18"/>
                <w:rtl w:val="0"/>
              </w:rPr>
              <w:t xml:space="preserve">The 42nd Factoid 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spacing w:line="240" w:lineRule="auto"/>
              <w:jc w:val="center"/>
              <w:rPr>
                <w:sz w:val="18"/>
                <w:szCs w:val="18"/>
              </w:rPr>
            </w:pPr>
            <w:r w:rsidDel="00000000" w:rsidR="00000000" w:rsidRPr="00000000">
              <w:rPr>
                <w:sz w:val="18"/>
                <w:szCs w:val="18"/>
                <w:rtl w:val="0"/>
              </w:rPr>
              <w:t xml:space="preserve">Reduced terms to 6 months. Added text stating applicants shall provide information about what their focus will be if elected.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after="200" w:line="240" w:lineRule="auto"/>
              <w:jc w:val="center"/>
              <w:rPr>
                <w:sz w:val="18"/>
                <w:szCs w:val="18"/>
              </w:rPr>
            </w:pPr>
            <w:r w:rsidDel="00000000" w:rsidR="00000000" w:rsidRPr="00000000">
              <w:rPr>
                <w:sz w:val="18"/>
                <w:szCs w:val="18"/>
                <w:rtl w:val="0"/>
              </w:rPr>
              <w:t xml:space="preserve">Factom 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200" w:line="240" w:lineRule="auto"/>
              <w:jc w:val="left"/>
              <w:rPr>
                <w:sz w:val="18"/>
                <w:szCs w:val="18"/>
              </w:rPr>
            </w:pPr>
            <w:r w:rsidDel="00000000" w:rsidR="00000000" w:rsidRPr="00000000">
              <w:rPr>
                <w:sz w:val="18"/>
                <w:szCs w:val="18"/>
                <w:rtl w:val="0"/>
              </w:rPr>
              <w:t xml:space="preserve">2020-02-25</w:t>
            </w:r>
          </w:p>
        </w:tc>
      </w:tr>
      <w:tr>
        <w:trPr>
          <w:trHeight w:val="8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200" w:line="240" w:lineRule="auto"/>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after="200" w:line="240" w:lineRule="auto"/>
              <w:jc w:val="center"/>
              <w:rPr>
                <w:sz w:val="18"/>
                <w:szCs w:val="18"/>
              </w:rPr>
            </w:pPr>
            <w:r w:rsidDel="00000000" w:rsidR="00000000" w:rsidRPr="00000000">
              <w:rPr>
                <w:sz w:val="18"/>
                <w:szCs w:val="18"/>
                <w:rtl w:val="0"/>
              </w:rPr>
              <w:t xml:space="preserve">2020-02-22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after="200" w:line="240" w:lineRule="auto"/>
              <w:jc w:val="center"/>
              <w:rPr>
                <w:sz w:val="18"/>
                <w:szCs w:val="18"/>
              </w:rPr>
            </w:pPr>
            <w:r w:rsidDel="00000000" w:rsidR="00000000" w:rsidRPr="00000000">
              <w:rPr>
                <w:sz w:val="18"/>
                <w:szCs w:val="18"/>
                <w:rtl w:val="0"/>
              </w:rPr>
              <w:t xml:space="preserve">Go Immutable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spacing w:line="240" w:lineRule="auto"/>
              <w:jc w:val="center"/>
              <w:rPr>
                <w:sz w:val="18"/>
                <w:szCs w:val="18"/>
              </w:rPr>
            </w:pPr>
            <w:r w:rsidDel="00000000" w:rsidR="00000000" w:rsidRPr="00000000">
              <w:rPr>
                <w:sz w:val="18"/>
                <w:szCs w:val="18"/>
                <w:rtl w:val="0"/>
              </w:rPr>
              <w:t xml:space="preserve">Add Para 3.3.3.7: Guide candidates need to receive a minimum of 51% support from ANOs to be eligible for election.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after="200" w:line="240" w:lineRule="auto"/>
              <w:jc w:val="center"/>
              <w:rPr>
                <w:sz w:val="18"/>
                <w:szCs w:val="18"/>
              </w:rPr>
            </w:pPr>
            <w:r w:rsidDel="00000000" w:rsidR="00000000" w:rsidRPr="00000000">
              <w:rPr>
                <w:sz w:val="18"/>
                <w:szCs w:val="18"/>
                <w:rtl w:val="0"/>
              </w:rPr>
              <w:t xml:space="preserve">Factom 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after="200" w:line="240" w:lineRule="auto"/>
              <w:jc w:val="left"/>
              <w:rPr>
                <w:sz w:val="18"/>
                <w:szCs w:val="18"/>
              </w:rPr>
            </w:pPr>
            <w:r w:rsidDel="00000000" w:rsidR="00000000" w:rsidRPr="00000000">
              <w:rPr>
                <w:sz w:val="18"/>
                <w:szCs w:val="18"/>
                <w:rtl w:val="0"/>
              </w:rPr>
              <w:t xml:space="preserve">2020-03-12</w:t>
            </w:r>
          </w:p>
        </w:tc>
      </w:tr>
      <w:tr>
        <w:trPr>
          <w:trHeight w:val="855" w:hRule="atLeast"/>
          <w:ins w:author="Mike Buckingham" w:id="4" w:date="2020-04-10T14:17:08Z"/>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after="200" w:line="240" w:lineRule="auto"/>
              <w:jc w:val="center"/>
              <w:rPr>
                <w:ins w:author="Mike Buckingham" w:id="4" w:date="2020-04-10T14:17:08Z"/>
                <w:sz w:val="18"/>
                <w:szCs w:val="18"/>
              </w:rPr>
            </w:pPr>
            <w:ins w:author="Mike Buckingham" w:id="4" w:date="2020-04-10T14:17:08Z">
              <w:r w:rsidDel="00000000" w:rsidR="00000000" w:rsidRPr="00000000">
                <w:rPr>
                  <w:sz w:val="18"/>
                  <w:szCs w:val="18"/>
                  <w:rtl w:val="0"/>
                </w:rPr>
                <w:t xml:space="preserve">1.3</w:t>
              </w:r>
            </w:ins>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after="200" w:line="240" w:lineRule="auto"/>
              <w:jc w:val="center"/>
              <w:rPr>
                <w:ins w:author="Mike Buckingham" w:id="4" w:date="2020-04-10T14:17:08Z"/>
                <w:sz w:val="18"/>
                <w:szCs w:val="18"/>
              </w:rPr>
            </w:pPr>
            <w:ins w:author="Mike Buckingham" w:id="4" w:date="2020-04-10T14:17:08Z">
              <w:r w:rsidDel="00000000" w:rsidR="00000000" w:rsidRPr="00000000">
                <w:rPr>
                  <w:sz w:val="18"/>
                  <w:szCs w:val="18"/>
                  <w:rtl w:val="0"/>
                </w:rPr>
                <w:t xml:space="preserve">2020-02-02</w:t>
              </w:r>
            </w:ins>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after="200" w:line="240" w:lineRule="auto"/>
              <w:jc w:val="center"/>
              <w:rPr>
                <w:ins w:author="Mike Buckingham" w:id="4" w:date="2020-04-10T14:17:08Z"/>
                <w:sz w:val="18"/>
                <w:szCs w:val="18"/>
              </w:rPr>
            </w:pPr>
            <w:ins w:author="Mike Buckingham" w:id="4" w:date="2020-04-10T14:17:08Z">
              <w:r w:rsidDel="00000000" w:rsidR="00000000" w:rsidRPr="00000000">
                <w:rPr>
                  <w:sz w:val="18"/>
                  <w:szCs w:val="18"/>
                  <w:rtl w:val="0"/>
                </w:rPr>
                <w:t xml:space="preserve">Factom Governance Working Group</w:t>
              </w:r>
            </w:ins>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spacing w:line="240" w:lineRule="auto"/>
              <w:jc w:val="center"/>
              <w:rPr>
                <w:ins w:author="Mike Buckingham" w:id="4" w:date="2020-04-10T14:17:08Z"/>
                <w:sz w:val="18"/>
                <w:szCs w:val="18"/>
              </w:rPr>
            </w:pPr>
            <w:ins w:author="Mike Buckingham" w:id="4" w:date="2020-04-10T14:17:08Z">
              <w:r w:rsidDel="00000000" w:rsidR="00000000" w:rsidRPr="00000000">
                <w:rPr>
                  <w:sz w:val="18"/>
                  <w:szCs w:val="18"/>
                  <w:rtl w:val="0"/>
                </w:rPr>
                <w:t xml:space="preserve">Entire document removed following protocol decision to remove guides</w:t>
              </w:r>
            </w:ins>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after="200" w:line="240" w:lineRule="auto"/>
              <w:jc w:val="center"/>
              <w:rPr>
                <w:ins w:author="Mike Buckingham" w:id="4" w:date="2020-04-10T14:17:08Z"/>
                <w:sz w:val="18"/>
                <w:szCs w:val="18"/>
              </w:rPr>
            </w:pPr>
            <w:ins w:author="Mike Buckingham" w:id="4" w:date="2020-04-10T14:17:08Z">
              <w:r w:rsidDel="00000000" w:rsidR="00000000" w:rsidRPr="00000000">
                <w:rPr>
                  <w:sz w:val="18"/>
                  <w:szCs w:val="18"/>
                  <w:rtl w:val="0"/>
                </w:rPr>
                <w:t xml:space="preserve">Factom Standing Parties</w:t>
              </w:r>
            </w:ins>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after="200" w:line="240" w:lineRule="auto"/>
              <w:jc w:val="left"/>
              <w:rPr>
                <w:ins w:author="Mike Buckingham" w:id="4" w:date="2020-04-10T14:17:08Z"/>
                <w:sz w:val="18"/>
                <w:szCs w:val="18"/>
              </w:rPr>
            </w:pPr>
            <w:ins w:author="Mike Buckingham" w:id="4" w:date="2020-04-10T14:17:08Z">
              <w:r w:rsidDel="00000000" w:rsidR="00000000" w:rsidRPr="00000000">
                <w:rPr>
                  <w:rtl w:val="0"/>
                </w:rPr>
              </w:r>
            </w:ins>
          </w:p>
        </w:tc>
      </w:tr>
    </w:tbl>
    <w:p w:rsidR="00000000" w:rsidDel="00000000" w:rsidP="00000000" w:rsidRDefault="00000000" w:rsidRPr="00000000" w14:paraId="00000045">
      <w:pPr>
        <w:spacing w:after="200" w:line="240" w:lineRule="auto"/>
        <w:rPr/>
      </w:pPr>
      <w:r w:rsidDel="00000000" w:rsidR="00000000" w:rsidRPr="00000000">
        <w:rPr>
          <w:rtl w:val="0"/>
        </w:rPr>
      </w:r>
    </w:p>
    <w:p w:rsidR="00000000" w:rsidDel="00000000" w:rsidP="00000000" w:rsidRDefault="00000000" w:rsidRPr="00000000" w14:paraId="00000046">
      <w:pPr>
        <w:spacing w:after="200" w:line="240" w:lineRule="auto"/>
        <w:rPr/>
      </w:pPr>
      <w:r w:rsidDel="00000000" w:rsidR="00000000" w:rsidRPr="00000000">
        <w:rPr>
          <w:rtl w:val="0"/>
        </w:rPr>
      </w:r>
    </w:p>
    <w:p w:rsidR="00000000" w:rsidDel="00000000" w:rsidP="00000000" w:rsidRDefault="00000000" w:rsidRPr="00000000" w14:paraId="00000047">
      <w:pPr>
        <w:spacing w:after="200" w:line="240" w:lineRule="auto"/>
        <w:rPr/>
      </w:pPr>
      <w:r w:rsidDel="00000000" w:rsidR="00000000" w:rsidRPr="00000000">
        <w:rPr>
          <w:rtl w:val="0"/>
        </w:rPr>
      </w:r>
    </w:p>
    <w:p w:rsidR="00000000" w:rsidDel="00000000" w:rsidP="00000000" w:rsidRDefault="00000000" w:rsidRPr="00000000" w14:paraId="00000048">
      <w:pPr>
        <w:spacing w:after="200" w:line="240" w:lineRule="auto"/>
        <w:rPr/>
      </w:pPr>
      <w:r w:rsidDel="00000000" w:rsidR="00000000" w:rsidRPr="00000000">
        <w:rPr>
          <w:rtl w:val="0"/>
        </w:rPr>
      </w:r>
    </w:p>
    <w:p w:rsidR="00000000" w:rsidDel="00000000" w:rsidP="00000000" w:rsidRDefault="00000000" w:rsidRPr="00000000" w14:paraId="00000049">
      <w:pPr>
        <w:spacing w:after="200" w:line="240" w:lineRule="auto"/>
        <w:rPr/>
      </w:pPr>
      <w:r w:rsidDel="00000000" w:rsidR="00000000" w:rsidRPr="00000000">
        <w:rPr>
          <w:rtl w:val="0"/>
        </w:rPr>
      </w:r>
    </w:p>
    <w:p w:rsidR="00000000" w:rsidDel="00000000" w:rsidP="00000000" w:rsidRDefault="00000000" w:rsidRPr="00000000" w14:paraId="0000004A">
      <w:pPr>
        <w:spacing w:after="200" w:line="240" w:lineRule="auto"/>
        <w:rPr/>
      </w:pPr>
      <w:r w:rsidDel="00000000" w:rsidR="00000000" w:rsidRPr="00000000">
        <w:rPr>
          <w:rtl w:val="0"/>
        </w:rPr>
      </w:r>
    </w:p>
    <w:p w:rsidR="00000000" w:rsidDel="00000000" w:rsidP="00000000" w:rsidRDefault="00000000" w:rsidRPr="00000000" w14:paraId="0000004B">
      <w:pPr>
        <w:spacing w:after="200" w:line="240" w:lineRule="auto"/>
        <w:rPr/>
      </w:pPr>
      <w:r w:rsidDel="00000000" w:rsidR="00000000" w:rsidRPr="00000000">
        <w:rPr>
          <w:rtl w:val="0"/>
        </w:rPr>
      </w:r>
    </w:p>
    <w:p w:rsidR="00000000" w:rsidDel="00000000" w:rsidP="00000000" w:rsidRDefault="00000000" w:rsidRPr="00000000" w14:paraId="0000004C">
      <w:pPr>
        <w:spacing w:after="200" w:line="240" w:lineRule="auto"/>
        <w:rPr/>
      </w:pPr>
      <w:r w:rsidDel="00000000" w:rsidR="00000000" w:rsidRPr="00000000">
        <w:rPr>
          <w:rtl w:val="0"/>
        </w:rPr>
      </w:r>
    </w:p>
    <w:p w:rsidR="00000000" w:rsidDel="00000000" w:rsidP="00000000" w:rsidRDefault="00000000" w:rsidRPr="00000000" w14:paraId="0000004D">
      <w:pPr>
        <w:spacing w:after="200" w:line="240" w:lineRule="auto"/>
        <w:rPr/>
      </w:pPr>
      <w:r w:rsidDel="00000000" w:rsidR="00000000" w:rsidRPr="00000000">
        <w:rPr>
          <w:rtl w:val="0"/>
        </w:rPr>
      </w:r>
    </w:p>
    <w:p w:rsidR="00000000" w:rsidDel="00000000" w:rsidP="00000000" w:rsidRDefault="00000000" w:rsidRPr="00000000" w14:paraId="0000004E">
      <w:pPr>
        <w:spacing w:after="200" w:line="240" w:lineRule="auto"/>
        <w:rPr/>
      </w:pPr>
      <w:r w:rsidDel="00000000" w:rsidR="00000000" w:rsidRPr="00000000">
        <w:rPr>
          <w:rtl w:val="0"/>
        </w:rPr>
      </w:r>
    </w:p>
    <w:p w:rsidR="00000000" w:rsidDel="00000000" w:rsidP="00000000" w:rsidRDefault="00000000" w:rsidRPr="00000000" w14:paraId="0000004F">
      <w:pPr>
        <w:spacing w:after="200" w:line="240" w:lineRule="auto"/>
        <w:rPr/>
      </w:pPr>
      <w:r w:rsidDel="00000000" w:rsidR="00000000" w:rsidRPr="00000000">
        <w:rPr>
          <w:rtl w:val="0"/>
        </w:rPr>
      </w:r>
    </w:p>
    <w:p w:rsidR="00000000" w:rsidDel="00000000" w:rsidP="00000000" w:rsidRDefault="00000000" w:rsidRPr="00000000" w14:paraId="00000050">
      <w:pPr>
        <w:spacing w:after="200" w:line="240" w:lineRule="auto"/>
        <w:rPr/>
      </w:pPr>
      <w:r w:rsidDel="00000000" w:rsidR="00000000" w:rsidRPr="00000000">
        <w:rPr>
          <w:rtl w:val="0"/>
        </w:rPr>
      </w:r>
    </w:p>
    <w:p w:rsidR="00000000" w:rsidDel="00000000" w:rsidP="00000000" w:rsidRDefault="00000000" w:rsidRPr="00000000" w14:paraId="00000051">
      <w:pPr>
        <w:pStyle w:val="Heading1"/>
        <w:numPr>
          <w:ilvl w:val="0"/>
          <w:numId w:val="1"/>
        </w:numPr>
        <w:spacing w:after="60" w:before="0" w:line="276" w:lineRule="auto"/>
        <w:ind w:left="360"/>
        <w:rPr>
          <w:sz w:val="52"/>
          <w:szCs w:val="52"/>
        </w:rPr>
      </w:pPr>
      <w:bookmarkStart w:colFirst="0" w:colLast="0" w:name="_gjdgxs" w:id="0"/>
      <w:bookmarkEnd w:id="0"/>
      <w:r w:rsidDel="00000000" w:rsidR="00000000" w:rsidRPr="00000000">
        <w:rPr>
          <w:sz w:val="52"/>
          <w:szCs w:val="52"/>
          <w:rtl w:val="0"/>
        </w:rPr>
        <w:t xml:space="preserve">Introduction</w:t>
      </w:r>
    </w:p>
    <w:p w:rsidR="00000000" w:rsidDel="00000000" w:rsidP="00000000" w:rsidRDefault="00000000" w:rsidRPr="00000000" w14:paraId="00000052">
      <w:pPr>
        <w:spacing w:line="276" w:lineRule="auto"/>
        <w:ind w:left="720"/>
        <w:rPr/>
      </w:pPr>
      <w:r w:rsidDel="00000000" w:rsidR="00000000" w:rsidRPr="00000000">
        <w:rPr>
          <w:rtl w:val="0"/>
        </w:rPr>
      </w:r>
    </w:p>
    <w:p w:rsidR="00000000" w:rsidDel="00000000" w:rsidP="00000000" w:rsidRDefault="00000000" w:rsidRPr="00000000" w14:paraId="00000053">
      <w:pPr>
        <w:numPr>
          <w:ilvl w:val="1"/>
          <w:numId w:val="1"/>
        </w:numPr>
        <w:spacing w:line="276" w:lineRule="auto"/>
        <w:ind w:left="1440" w:hanging="360"/>
        <w:jc w:val="both"/>
      </w:pPr>
      <w:r w:rsidDel="00000000" w:rsidR="00000000" w:rsidRPr="00000000">
        <w:rPr>
          <w:rtl w:val="0"/>
        </w:rPr>
        <w:t xml:space="preserve">This document provides the procedure to elect Factom Protocol Guides (“Guides,” and individually, “Guide”), defines Guide terms, and describes the process to remove a Guide from the Guide position. It is created to supplement and facilitate the election and removal of Guides as set forth in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Factom Governance Doc 001</w:t>
        </w:r>
      </w:hyperlink>
      <w:r w:rsidDel="00000000" w:rsidR="00000000" w:rsidRPr="00000000">
        <w:rPr>
          <w:color w:val="1155cc"/>
          <w:u w:val="single"/>
          <w:rtl w:val="0"/>
        </w:rPr>
        <w:t xml:space="preserve"> (“Doc 001”) </w:t>
      </w:r>
      <w:r w:rsidDel="00000000" w:rsidR="00000000" w:rsidRPr="00000000">
        <w:rPr>
          <w:rtl w:val="0"/>
        </w:rPr>
        <w:t xml:space="preserve">section 2. All capitalized terms used herein and not otherwise defined in this document shall have the meanings ascribed to them in Doc 001.</w: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ind w:left="2160" w:firstLine="0"/>
        <w:jc w:val="both"/>
        <w:rPr/>
      </w:pPr>
      <w:r w:rsidDel="00000000" w:rsidR="00000000" w:rsidRPr="00000000">
        <w:rPr>
          <w:rtl w:val="0"/>
        </w:rPr>
      </w:r>
    </w:p>
    <w:p w:rsidR="00000000" w:rsidDel="00000000" w:rsidP="00000000" w:rsidRDefault="00000000" w:rsidRPr="00000000" w14:paraId="00000057">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52"/>
          <w:szCs w:val="52"/>
        </w:rPr>
      </w:pPr>
      <w:bookmarkStart w:colFirst="0" w:colLast="0" w:name="_top235mh12gy" w:id="1"/>
      <w:bookmarkEnd w:id="1"/>
      <w:r w:rsidDel="00000000" w:rsidR="00000000" w:rsidRPr="00000000">
        <w:rPr>
          <w:sz w:val="52"/>
          <w:szCs w:val="52"/>
          <w:rtl w:val="0"/>
        </w:rPr>
        <w:t xml:space="preserve">Guide Terms</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Unless otherwise provided herein, the Guide terms shall be six (6) months. The term of a Guide filling a vacancy expires at the end of the unexpired term that the Guide is filling. There are no limitations on the number of terms a Guide may serve.</w:t>
      </w:r>
    </w:p>
    <w:p w:rsidR="00000000" w:rsidDel="00000000" w:rsidP="00000000" w:rsidRDefault="00000000" w:rsidRPr="00000000" w14:paraId="00000059">
      <w:pPr>
        <w:ind w:left="0" w:firstLine="0"/>
        <w:rPr/>
      </w:pPr>
      <w:r w:rsidDel="00000000" w:rsidR="00000000" w:rsidRPr="00000000">
        <w:rPr>
          <w:rtl w:val="0"/>
        </w:rPr>
        <w:t xml:space="preserve"> </w:t>
        <w:tab/>
        <w:t xml:space="preserve"> </w:t>
        <w:tab/>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Unless a Guide is filling a vacancy, the Guide terms commences on April 7th and October 7th.</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sz w:val="52"/>
          <w:szCs w:val="52"/>
        </w:rPr>
      </w:pPr>
      <w:bookmarkStart w:colFirst="0" w:colLast="0" w:name="_aeluvblmkelu" w:id="2"/>
      <w:bookmarkEnd w:id="2"/>
      <w:r w:rsidDel="00000000" w:rsidR="00000000" w:rsidRPr="00000000">
        <w:rPr>
          <w:sz w:val="52"/>
          <w:szCs w:val="52"/>
          <w:rtl w:val="0"/>
        </w:rPr>
        <w:t xml:space="preserve">Guide Election Process</w:t>
      </w:r>
    </w:p>
    <w:p w:rsidR="00000000" w:rsidDel="00000000" w:rsidP="00000000" w:rsidRDefault="00000000" w:rsidRPr="00000000" w14:paraId="0000006E">
      <w:pPr>
        <w:ind w:left="360" w:firstLine="0"/>
        <w:rPr/>
      </w:pPr>
      <w:r w:rsidDel="00000000" w:rsidR="00000000" w:rsidRPr="00000000">
        <w:rPr>
          <w:rtl w:val="0"/>
        </w:rPr>
      </w:r>
    </w:p>
    <w:p w:rsidR="00000000" w:rsidDel="00000000" w:rsidP="00000000" w:rsidRDefault="00000000" w:rsidRPr="00000000" w14:paraId="0000006F">
      <w:pPr>
        <w:numPr>
          <w:ilvl w:val="1"/>
          <w:numId w:val="2"/>
        </w:numPr>
        <w:ind w:left="1440" w:hanging="360"/>
      </w:pPr>
      <w:r w:rsidDel="00000000" w:rsidR="00000000" w:rsidRPr="00000000">
        <w:rPr>
          <w:rtl w:val="0"/>
        </w:rPr>
        <w:t xml:space="preserve">The election process shall be hosted sufficiently in advance and shall conclude at least 14 days prior to the commencement date of the terms to enable a smooth transition between the departing Guides and the elected Guides.</w:t>
      </w:r>
      <w:r w:rsidDel="00000000" w:rsidR="00000000" w:rsidRPr="00000000">
        <w:rPr>
          <w:rtl w:val="0"/>
        </w:rPr>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numPr>
          <w:ilvl w:val="1"/>
          <w:numId w:val="2"/>
        </w:numPr>
        <w:ind w:left="1440" w:hanging="360"/>
      </w:pPr>
      <w:r w:rsidDel="00000000" w:rsidR="00000000" w:rsidRPr="00000000">
        <w:rPr>
          <w:rtl w:val="0"/>
        </w:rPr>
        <w:t xml:space="preserve">The current Guides are responsible for hosting Guide elections. </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numPr>
          <w:ilvl w:val="1"/>
          <w:numId w:val="2"/>
        </w:numPr>
        <w:ind w:left="1440" w:hanging="360"/>
      </w:pPr>
      <w:r w:rsidDel="00000000" w:rsidR="00000000" w:rsidRPr="00000000">
        <w:rPr>
          <w:rtl w:val="0"/>
        </w:rPr>
        <w:t xml:space="preserve">Upon commencement of a Guide election, the following process will be followed.</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numPr>
          <w:ilvl w:val="2"/>
          <w:numId w:val="2"/>
        </w:numPr>
        <w:ind w:left="2160" w:hanging="360"/>
        <w:rPr>
          <w:u w:val="none"/>
        </w:rPr>
      </w:pPr>
      <w:r w:rsidDel="00000000" w:rsidR="00000000" w:rsidRPr="00000000">
        <w:rPr>
          <w:rtl w:val="0"/>
        </w:rPr>
        <w:t xml:space="preserve">A temporary “Guide Candidates” subforum will be created on the community forum.</w:t>
      </w:r>
    </w:p>
    <w:p w:rsidR="00000000" w:rsidDel="00000000" w:rsidP="00000000" w:rsidRDefault="00000000" w:rsidRPr="00000000" w14:paraId="00000076">
      <w:pPr>
        <w:ind w:left="2160" w:firstLine="0"/>
        <w:rPr/>
      </w:pPr>
      <w:r w:rsidDel="00000000" w:rsidR="00000000" w:rsidRPr="00000000">
        <w:rPr>
          <w:rtl w:val="0"/>
        </w:rPr>
        <w:tab/>
        <w:t xml:space="preserve"> </w:t>
        <w:tab/>
        <w:t xml:space="preserve"> </w:t>
        <w:tab/>
      </w:r>
    </w:p>
    <w:p w:rsidR="00000000" w:rsidDel="00000000" w:rsidP="00000000" w:rsidRDefault="00000000" w:rsidRPr="00000000" w14:paraId="00000077">
      <w:pPr>
        <w:numPr>
          <w:ilvl w:val="2"/>
          <w:numId w:val="2"/>
        </w:numPr>
        <w:ind w:left="2160" w:hanging="360"/>
      </w:pPr>
      <w:r w:rsidDel="00000000" w:rsidR="00000000" w:rsidRPr="00000000">
        <w:rPr>
          <w:rtl w:val="0"/>
        </w:rPr>
        <w:t xml:space="preserve">The current Guides will create a post in the community Discord, the community Reddit, the community forum, and any other important communication platforms for the Factom Protocol to announce the upcoming election. The post will contain:</w:t>
      </w:r>
    </w:p>
    <w:p w:rsidR="00000000" w:rsidDel="00000000" w:rsidP="00000000" w:rsidRDefault="00000000" w:rsidRPr="00000000" w14:paraId="00000078">
      <w:pPr>
        <w:ind w:left="2160" w:firstLine="0"/>
        <w:rPr/>
      </w:pPr>
      <w:r w:rsidDel="00000000" w:rsidR="00000000" w:rsidRPr="00000000">
        <w:rPr>
          <w:rtl w:val="0"/>
        </w:rPr>
      </w:r>
    </w:p>
    <w:p w:rsidR="00000000" w:rsidDel="00000000" w:rsidP="00000000" w:rsidRDefault="00000000" w:rsidRPr="00000000" w14:paraId="00000079">
      <w:pPr>
        <w:numPr>
          <w:ilvl w:val="3"/>
          <w:numId w:val="2"/>
        </w:numPr>
        <w:ind w:left="2880" w:hanging="360"/>
        <w:rPr>
          <w:u w:val="none"/>
        </w:rPr>
      </w:pPr>
      <w:r w:rsidDel="00000000" w:rsidR="00000000" w:rsidRPr="00000000">
        <w:rPr>
          <w:rtl w:val="0"/>
        </w:rPr>
        <w:t xml:space="preserve">A link to this document.</w:t>
      </w:r>
    </w:p>
    <w:p w:rsidR="00000000" w:rsidDel="00000000" w:rsidP="00000000" w:rsidRDefault="00000000" w:rsidRPr="00000000" w14:paraId="0000007A">
      <w:pPr>
        <w:ind w:left="2880" w:firstLine="0"/>
        <w:rPr/>
      </w:pPr>
      <w:r w:rsidDel="00000000" w:rsidR="00000000" w:rsidRPr="00000000">
        <w:rPr>
          <w:rtl w:val="0"/>
        </w:rPr>
      </w:r>
    </w:p>
    <w:p w:rsidR="00000000" w:rsidDel="00000000" w:rsidP="00000000" w:rsidRDefault="00000000" w:rsidRPr="00000000" w14:paraId="0000007B">
      <w:pPr>
        <w:numPr>
          <w:ilvl w:val="3"/>
          <w:numId w:val="2"/>
        </w:numPr>
        <w:ind w:left="2880" w:hanging="360"/>
        <w:rPr>
          <w:u w:val="none"/>
        </w:rPr>
      </w:pPr>
      <w:r w:rsidDel="00000000" w:rsidR="00000000" w:rsidRPr="00000000">
        <w:rPr>
          <w:rtl w:val="0"/>
        </w:rPr>
        <w:t xml:space="preserve">A link to Doc 001, bringing special attention to section 2.</w:t>
      </w:r>
    </w:p>
    <w:p w:rsidR="00000000" w:rsidDel="00000000" w:rsidP="00000000" w:rsidRDefault="00000000" w:rsidRPr="00000000" w14:paraId="0000007C">
      <w:pPr>
        <w:ind w:left="2880" w:firstLine="0"/>
        <w:rPr/>
      </w:pPr>
      <w:r w:rsidDel="00000000" w:rsidR="00000000" w:rsidRPr="00000000">
        <w:rPr>
          <w:rtl w:val="0"/>
        </w:rPr>
      </w:r>
    </w:p>
    <w:p w:rsidR="00000000" w:rsidDel="00000000" w:rsidP="00000000" w:rsidRDefault="00000000" w:rsidRPr="00000000" w14:paraId="0000007D">
      <w:pPr>
        <w:numPr>
          <w:ilvl w:val="3"/>
          <w:numId w:val="2"/>
        </w:numPr>
        <w:ind w:left="2880" w:hanging="360"/>
        <w:rPr>
          <w:u w:val="none"/>
        </w:rPr>
      </w:pPr>
      <w:r w:rsidDel="00000000" w:rsidR="00000000" w:rsidRPr="00000000">
        <w:rPr>
          <w:rtl w:val="0"/>
        </w:rPr>
        <w:t xml:space="preserve">Information regarding current Guide compensation.</w:t>
      </w:r>
      <w:r w:rsidDel="00000000" w:rsidR="00000000" w:rsidRPr="00000000">
        <w:rPr>
          <w:rtl w:val="0"/>
        </w:rPr>
      </w:r>
    </w:p>
    <w:p w:rsidR="00000000" w:rsidDel="00000000" w:rsidP="00000000" w:rsidRDefault="00000000" w:rsidRPr="00000000" w14:paraId="0000007E">
      <w:pPr>
        <w:ind w:left="2880" w:firstLine="0"/>
        <w:rPr/>
      </w:pPr>
      <w:r w:rsidDel="00000000" w:rsidR="00000000" w:rsidRPr="00000000">
        <w:rPr>
          <w:rtl w:val="0"/>
        </w:rPr>
      </w:r>
    </w:p>
    <w:p w:rsidR="00000000" w:rsidDel="00000000" w:rsidP="00000000" w:rsidRDefault="00000000" w:rsidRPr="00000000" w14:paraId="0000007F">
      <w:pPr>
        <w:numPr>
          <w:ilvl w:val="3"/>
          <w:numId w:val="2"/>
        </w:numPr>
        <w:ind w:left="2880" w:hanging="360"/>
        <w:rPr>
          <w:u w:val="none"/>
        </w:rPr>
      </w:pPr>
      <w:r w:rsidDel="00000000" w:rsidR="00000000" w:rsidRPr="00000000">
        <w:rPr>
          <w:rtl w:val="0"/>
        </w:rPr>
        <w:t xml:space="preserve">A recommendation that prospective Guides should apply as legal entities and not as natural persons.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numPr>
          <w:ilvl w:val="3"/>
          <w:numId w:val="2"/>
        </w:numPr>
        <w:ind w:left="2880" w:hanging="360"/>
        <w:rPr>
          <w:u w:val="none"/>
        </w:rPr>
      </w:pPr>
      <w:r w:rsidDel="00000000" w:rsidR="00000000" w:rsidRPr="00000000">
        <w:rPr>
          <w:rtl w:val="0"/>
        </w:rPr>
        <w:t xml:space="preserve">An announcement that candidates are welcome to announce their candidacy by creating a thread within the Guides Candidates subforum.</w:t>
      </w:r>
    </w:p>
    <w:p w:rsidR="00000000" w:rsidDel="00000000" w:rsidP="00000000" w:rsidRDefault="00000000" w:rsidRPr="00000000" w14:paraId="00000082">
      <w:pPr>
        <w:ind w:left="2880" w:firstLine="0"/>
        <w:rPr/>
      </w:pPr>
      <w:r w:rsidDel="00000000" w:rsidR="00000000" w:rsidRPr="00000000">
        <w:rPr>
          <w:rtl w:val="0"/>
        </w:rPr>
      </w:r>
    </w:p>
    <w:p w:rsidR="00000000" w:rsidDel="00000000" w:rsidP="00000000" w:rsidRDefault="00000000" w:rsidRPr="00000000" w14:paraId="00000083">
      <w:pPr>
        <w:numPr>
          <w:ilvl w:val="4"/>
          <w:numId w:val="2"/>
        </w:numPr>
        <w:ind w:left="3600" w:hanging="360"/>
        <w:rPr>
          <w:u w:val="none"/>
        </w:rPr>
      </w:pPr>
      <w:r w:rsidDel="00000000" w:rsidR="00000000" w:rsidRPr="00000000">
        <w:rPr>
          <w:rtl w:val="0"/>
        </w:rPr>
        <w:t xml:space="preserve">The thread title will only contain the name of the candidate. If the candidate is an entity, the name should be the entity name.</w:t>
      </w:r>
    </w:p>
    <w:p w:rsidR="00000000" w:rsidDel="00000000" w:rsidP="00000000" w:rsidRDefault="00000000" w:rsidRPr="00000000" w14:paraId="00000084">
      <w:pPr>
        <w:ind w:left="3600" w:firstLine="0"/>
        <w:rPr/>
      </w:pPr>
      <w:r w:rsidDel="00000000" w:rsidR="00000000" w:rsidRPr="00000000">
        <w:rPr>
          <w:rtl w:val="0"/>
        </w:rPr>
      </w:r>
    </w:p>
    <w:p w:rsidR="00000000" w:rsidDel="00000000" w:rsidP="00000000" w:rsidRDefault="00000000" w:rsidRPr="00000000" w14:paraId="00000085">
      <w:pPr>
        <w:numPr>
          <w:ilvl w:val="4"/>
          <w:numId w:val="2"/>
        </w:numPr>
        <w:ind w:left="3600" w:hanging="360"/>
        <w:rPr>
          <w:u w:val="none"/>
        </w:rPr>
      </w:pPr>
      <w:r w:rsidDel="00000000" w:rsidR="00000000" w:rsidRPr="00000000">
        <w:rPr>
          <w:rtl w:val="0"/>
        </w:rPr>
        <w:t xml:space="preserve">The body of the thread will include the information the candidate wants to present to the community, including the information of the natural person that will represent that entity to serve as a Guide.</w:t>
      </w:r>
    </w:p>
    <w:p w:rsidR="00000000" w:rsidDel="00000000" w:rsidP="00000000" w:rsidRDefault="00000000" w:rsidRPr="00000000" w14:paraId="00000086">
      <w:pPr>
        <w:ind w:left="3600" w:firstLine="0"/>
        <w:rPr/>
      </w:pPr>
      <w:r w:rsidDel="00000000" w:rsidR="00000000" w:rsidRPr="00000000">
        <w:rPr>
          <w:rtl w:val="0"/>
        </w:rPr>
      </w:r>
    </w:p>
    <w:p w:rsidR="00000000" w:rsidDel="00000000" w:rsidP="00000000" w:rsidRDefault="00000000" w:rsidRPr="00000000" w14:paraId="00000087">
      <w:pPr>
        <w:numPr>
          <w:ilvl w:val="4"/>
          <w:numId w:val="2"/>
        </w:numPr>
        <w:ind w:left="3600" w:hanging="360"/>
        <w:rPr>
          <w:u w:val="none"/>
        </w:rPr>
      </w:pPr>
      <w:r w:rsidDel="00000000" w:rsidR="00000000" w:rsidRPr="00000000">
        <w:rPr>
          <w:rtl w:val="0"/>
        </w:rPr>
        <w:t xml:space="preserve">Candidates shall state in the application the responsibilities they will focus on throughout their term if elected, and update the community as necessary if these responsibilities are subject to changes.  </w:t>
      </w:r>
    </w:p>
    <w:p w:rsidR="00000000" w:rsidDel="00000000" w:rsidP="00000000" w:rsidRDefault="00000000" w:rsidRPr="00000000" w14:paraId="00000088">
      <w:pPr>
        <w:ind w:left="2880" w:firstLine="0"/>
        <w:rPr/>
      </w:pPr>
      <w:r w:rsidDel="00000000" w:rsidR="00000000" w:rsidRPr="00000000">
        <w:rPr>
          <w:rtl w:val="0"/>
        </w:rPr>
      </w:r>
    </w:p>
    <w:p w:rsidR="00000000" w:rsidDel="00000000" w:rsidP="00000000" w:rsidRDefault="00000000" w:rsidRPr="00000000" w14:paraId="00000089">
      <w:pPr>
        <w:numPr>
          <w:ilvl w:val="3"/>
          <w:numId w:val="2"/>
        </w:numPr>
        <w:ind w:left="2880" w:hanging="360"/>
      </w:pPr>
      <w:r w:rsidDel="00000000" w:rsidR="00000000" w:rsidRPr="00000000">
        <w:rPr>
          <w:rtl w:val="0"/>
        </w:rPr>
        <w:t xml:space="preserve">Clearly state the dates of the election in UTC time.  Dates will include:</w:t>
      </w:r>
      <w:r w:rsidDel="00000000" w:rsidR="00000000" w:rsidRPr="00000000">
        <w:rPr>
          <w:rtl w:val="0"/>
        </w:rPr>
      </w:r>
    </w:p>
    <w:p w:rsidR="00000000" w:rsidDel="00000000" w:rsidP="00000000" w:rsidRDefault="00000000" w:rsidRPr="00000000" w14:paraId="0000008A">
      <w:pPr>
        <w:ind w:left="2880" w:firstLine="0"/>
        <w:rPr/>
      </w:pPr>
      <w:r w:rsidDel="00000000" w:rsidR="00000000" w:rsidRPr="00000000">
        <w:rPr>
          <w:rtl w:val="0"/>
        </w:rPr>
      </w:r>
    </w:p>
    <w:p w:rsidR="00000000" w:rsidDel="00000000" w:rsidP="00000000" w:rsidRDefault="00000000" w:rsidRPr="00000000" w14:paraId="0000008B">
      <w:pPr>
        <w:numPr>
          <w:ilvl w:val="4"/>
          <w:numId w:val="2"/>
        </w:numPr>
        <w:ind w:left="3600" w:hanging="360"/>
      </w:pPr>
      <w:r w:rsidDel="00000000" w:rsidR="00000000" w:rsidRPr="00000000">
        <w:rPr>
          <w:rtl w:val="0"/>
        </w:rPr>
        <w:t xml:space="preserve">Seven (</w:t>
      </w:r>
      <w:r w:rsidDel="00000000" w:rsidR="00000000" w:rsidRPr="00000000">
        <w:rPr>
          <w:rtl w:val="0"/>
        </w:rPr>
        <w:t xml:space="preserve">7) days for candidates to post their candidacy in the forum.</w:t>
      </w:r>
    </w:p>
    <w:p w:rsidR="00000000" w:rsidDel="00000000" w:rsidP="00000000" w:rsidRDefault="00000000" w:rsidRPr="00000000" w14:paraId="0000008C">
      <w:pPr>
        <w:ind w:left="3600" w:firstLine="0"/>
        <w:rPr/>
      </w:pPr>
      <w:r w:rsidDel="00000000" w:rsidR="00000000" w:rsidRPr="00000000">
        <w:rPr>
          <w:rtl w:val="0"/>
        </w:rPr>
      </w:r>
    </w:p>
    <w:p w:rsidR="00000000" w:rsidDel="00000000" w:rsidP="00000000" w:rsidRDefault="00000000" w:rsidRPr="00000000" w14:paraId="0000008D">
      <w:pPr>
        <w:numPr>
          <w:ilvl w:val="4"/>
          <w:numId w:val="2"/>
        </w:numPr>
        <w:ind w:left="3600" w:hanging="360"/>
      </w:pPr>
      <w:r w:rsidDel="00000000" w:rsidR="00000000" w:rsidRPr="00000000">
        <w:rPr>
          <w:rtl w:val="0"/>
        </w:rPr>
        <w:t xml:space="preserve">Four (4) days for the Factom Community to ask the candidates questions.</w:t>
      </w:r>
    </w:p>
    <w:p w:rsidR="00000000" w:rsidDel="00000000" w:rsidP="00000000" w:rsidRDefault="00000000" w:rsidRPr="00000000" w14:paraId="0000008E">
      <w:pPr>
        <w:ind w:left="3600" w:firstLine="0"/>
        <w:rPr/>
      </w:pPr>
      <w:r w:rsidDel="00000000" w:rsidR="00000000" w:rsidRPr="00000000">
        <w:rPr>
          <w:rtl w:val="0"/>
        </w:rPr>
      </w:r>
    </w:p>
    <w:p w:rsidR="00000000" w:rsidDel="00000000" w:rsidP="00000000" w:rsidRDefault="00000000" w:rsidRPr="00000000" w14:paraId="0000008F">
      <w:pPr>
        <w:numPr>
          <w:ilvl w:val="4"/>
          <w:numId w:val="2"/>
        </w:numPr>
        <w:ind w:left="3600" w:hanging="360"/>
      </w:pPr>
      <w:r w:rsidDel="00000000" w:rsidR="00000000" w:rsidRPr="00000000">
        <w:rPr>
          <w:rtl w:val="0"/>
        </w:rPr>
        <w:t xml:space="preserve">Twenty-four (24) hours for the candidates to answer any last-minute questions.</w:t>
      </w:r>
    </w:p>
    <w:p w:rsidR="00000000" w:rsidDel="00000000" w:rsidP="00000000" w:rsidRDefault="00000000" w:rsidRPr="00000000" w14:paraId="00000090">
      <w:pPr>
        <w:ind w:left="3600" w:firstLine="0"/>
        <w:rPr/>
      </w:pPr>
      <w:r w:rsidDel="00000000" w:rsidR="00000000" w:rsidRPr="00000000">
        <w:rPr>
          <w:rtl w:val="0"/>
        </w:rPr>
      </w:r>
    </w:p>
    <w:p w:rsidR="00000000" w:rsidDel="00000000" w:rsidP="00000000" w:rsidRDefault="00000000" w:rsidRPr="00000000" w14:paraId="00000091">
      <w:pPr>
        <w:numPr>
          <w:ilvl w:val="4"/>
          <w:numId w:val="2"/>
        </w:numPr>
        <w:ind w:left="3600" w:hanging="360"/>
      </w:pPr>
      <w:r w:rsidDel="00000000" w:rsidR="00000000" w:rsidRPr="00000000">
        <w:rPr>
          <w:rtl w:val="0"/>
        </w:rPr>
        <w:t xml:space="preserve">Three (3) days for ANOs to vote for the new Guide.</w:t>
      </w:r>
      <w:r w:rsidDel="00000000" w:rsidR="00000000" w:rsidRPr="00000000">
        <w:rPr>
          <w:rtl w:val="0"/>
        </w:rPr>
      </w:r>
    </w:p>
    <w:p w:rsidR="00000000" w:rsidDel="00000000" w:rsidP="00000000" w:rsidRDefault="00000000" w:rsidRPr="00000000" w14:paraId="00000092">
      <w:pPr>
        <w:ind w:left="3600" w:firstLine="0"/>
        <w:rPr/>
      </w:pPr>
      <w:r w:rsidDel="00000000" w:rsidR="00000000" w:rsidRPr="00000000">
        <w:rPr>
          <w:rtl w:val="0"/>
        </w:rPr>
      </w:r>
    </w:p>
    <w:p w:rsidR="00000000" w:rsidDel="00000000" w:rsidP="00000000" w:rsidRDefault="00000000" w:rsidRPr="00000000" w14:paraId="0000009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For the final vote, a single thread with a poll will be created in the Governance Discussion forum on the community forum.</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All ANOs will be allowed to vote.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The candidates will be listed in alphabetical order.</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The vote will be open for three days.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ANOs will be able to vote for as many candidates as they want.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The results will </w:t>
      </w:r>
      <w:r w:rsidDel="00000000" w:rsidR="00000000" w:rsidRPr="00000000">
        <w:rPr>
          <w:rtl w:val="0"/>
        </w:rPr>
        <w:t xml:space="preserve">not be revealed until the poll closes.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u w:val="none"/>
        </w:rPr>
      </w:pPr>
      <w:r w:rsidDel="00000000" w:rsidR="00000000" w:rsidRPr="00000000">
        <w:rPr>
          <w:rtl w:val="0"/>
        </w:rPr>
        <w:t xml:space="preserve">If there is a tie, a runoff thread with a poll will be created immediately and only the candidates who are tied will be listed.  Notification of the runoff will be posted on all communication platforms. The runoff vote will last for three (3) days.</w:t>
      </w:r>
    </w:p>
    <w:p w:rsidR="00000000" w:rsidDel="00000000" w:rsidP="00000000" w:rsidRDefault="00000000" w:rsidRPr="00000000" w14:paraId="000000A0">
      <w:pPr>
        <w:numPr>
          <w:ilvl w:val="3"/>
          <w:numId w:val="2"/>
        </w:numPr>
        <w:ind w:left="2880" w:hanging="360"/>
        <w:rPr/>
      </w:pPr>
      <w:r w:rsidDel="00000000" w:rsidR="00000000" w:rsidRPr="00000000">
        <w:rPr>
          <w:color w:val="3c4043"/>
          <w:highlight w:val="white"/>
          <w:rtl w:val="0"/>
        </w:rPr>
        <w:t xml:space="preserve">Guide candidates need to receive a minimum of 51% support from ANOs to be eligible for election.</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A2">
      <w:pPr>
        <w:numPr>
          <w:ilvl w:val="2"/>
          <w:numId w:val="2"/>
        </w:numPr>
        <w:ind w:left="2160" w:hanging="360"/>
      </w:pPr>
      <w:r w:rsidDel="00000000" w:rsidR="00000000" w:rsidRPr="00000000">
        <w:rPr>
          <w:rtl w:val="0"/>
        </w:rPr>
        <w:t xml:space="preserve">The Guides shall announce the results of the election on the community platforms.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Upon conclusion of the election, the elected Guides shall be granted access to all community platforms that the incumbent Guides have and shall be eligible to attend the weekly guide meetings. However, they shall </w:t>
      </w:r>
      <w:r w:rsidDel="00000000" w:rsidR="00000000" w:rsidRPr="00000000">
        <w:rPr>
          <w:u w:val="single"/>
          <w:rtl w:val="0"/>
        </w:rPr>
        <w:t xml:space="preserve">not</w:t>
      </w:r>
      <w:r w:rsidDel="00000000" w:rsidR="00000000" w:rsidRPr="00000000">
        <w:rPr>
          <w:rtl w:val="0"/>
        </w:rPr>
        <w:t xml:space="preserve"> have any voting rights until their term officially starts.</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As soon as </w:t>
      </w:r>
      <w:r w:rsidDel="00000000" w:rsidR="00000000" w:rsidRPr="00000000">
        <w:rPr>
          <w:rtl w:val="0"/>
        </w:rPr>
        <w:t xml:space="preserve">practical </w:t>
      </w:r>
      <w:hyperlink r:id="rId11">
        <w:r w:rsidDel="00000000" w:rsidR="00000000" w:rsidRPr="00000000">
          <w:rPr>
            <w:color w:val="1155cc"/>
            <w:u w:val="single"/>
            <w:rtl w:val="0"/>
          </w:rPr>
          <w:t xml:space="preserve">Doc 210 - Factom Protocol Guide List</w:t>
        </w:r>
      </w:hyperlink>
      <w:r w:rsidDel="00000000" w:rsidR="00000000" w:rsidRPr="00000000">
        <w:rPr>
          <w:rtl w:val="0"/>
        </w:rPr>
        <w:t xml:space="preserve"> shall be updated with the changes to the guide composition.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A9">
      <w:pPr>
        <w:pStyle w:val="Heading1"/>
        <w:numPr>
          <w:ilvl w:val="0"/>
          <w:numId w:val="2"/>
        </w:numPr>
        <w:spacing w:after="60" w:before="0" w:line="276" w:lineRule="auto"/>
        <w:ind w:left="360"/>
        <w:rPr>
          <w:sz w:val="52"/>
          <w:szCs w:val="52"/>
        </w:rPr>
      </w:pPr>
      <w:bookmarkStart w:colFirst="0" w:colLast="0" w:name="_30j0zll" w:id="3"/>
      <w:bookmarkEnd w:id="3"/>
      <w:r w:rsidDel="00000000" w:rsidR="00000000" w:rsidRPr="00000000">
        <w:rPr>
          <w:sz w:val="52"/>
          <w:szCs w:val="52"/>
          <w:rtl w:val="0"/>
        </w:rPr>
        <w:t xml:space="preserve">Guide Removal Process</w:t>
      </w:r>
    </w:p>
    <w:p w:rsidR="00000000" w:rsidDel="00000000" w:rsidP="00000000" w:rsidRDefault="00000000" w:rsidRPr="00000000" w14:paraId="000000AA">
      <w:pPr>
        <w:spacing w:line="276" w:lineRule="auto"/>
        <w:ind w:left="1440" w:firstLine="0"/>
        <w:jc w:val="both"/>
        <w:rPr/>
      </w:pPr>
      <w:r w:rsidDel="00000000" w:rsidR="00000000" w:rsidRPr="00000000">
        <w:rPr>
          <w:rtl w:val="0"/>
        </w:rPr>
        <w:tab/>
        <w:t xml:space="preserve"> </w:t>
        <w:tab/>
        <w:t xml:space="preserve"> </w:t>
        <w:tab/>
      </w:r>
    </w:p>
    <w:p w:rsidR="00000000" w:rsidDel="00000000" w:rsidP="00000000" w:rsidRDefault="00000000" w:rsidRPr="00000000" w14:paraId="000000AB">
      <w:pPr>
        <w:numPr>
          <w:ilvl w:val="1"/>
          <w:numId w:val="2"/>
        </w:numPr>
        <w:spacing w:line="276" w:lineRule="auto"/>
        <w:ind w:left="1440" w:hanging="360"/>
        <w:jc w:val="both"/>
      </w:pPr>
      <w:r w:rsidDel="00000000" w:rsidR="00000000" w:rsidRPr="00000000">
        <w:rPr>
          <w:rtl w:val="0"/>
        </w:rPr>
        <w:t xml:space="preserve">The removal procedure described in this document is intended for removal of a Guide for any reason that ten percent (10%) of Authority Node Operators (ANOs) deem worthy of initiating the process, including, but not limited to, failure to fulfill a Guide’s responsibilities set forth in section 2 of Doc 001.</w:t>
      </w:r>
    </w:p>
    <w:p w:rsidR="00000000" w:rsidDel="00000000" w:rsidP="00000000" w:rsidRDefault="00000000" w:rsidRPr="00000000" w14:paraId="000000AC">
      <w:pPr>
        <w:spacing w:line="276" w:lineRule="auto"/>
        <w:ind w:left="1440" w:firstLine="0"/>
        <w:jc w:val="both"/>
        <w:rPr/>
      </w:pPr>
      <w:r w:rsidDel="00000000" w:rsidR="00000000" w:rsidRPr="00000000">
        <w:rPr>
          <w:rtl w:val="0"/>
        </w:rPr>
        <w:tab/>
        <w:t xml:space="preserve"> </w:t>
        <w:tab/>
        <w:t xml:space="preserve"> </w:t>
        <w:tab/>
      </w:r>
    </w:p>
    <w:p w:rsidR="00000000" w:rsidDel="00000000" w:rsidP="00000000" w:rsidRDefault="00000000" w:rsidRPr="00000000" w14:paraId="000000AD">
      <w:pPr>
        <w:numPr>
          <w:ilvl w:val="1"/>
          <w:numId w:val="2"/>
        </w:numPr>
        <w:spacing w:line="276" w:lineRule="auto"/>
        <w:ind w:left="1440" w:hanging="360"/>
        <w:jc w:val="both"/>
      </w:pPr>
      <w:r w:rsidDel="00000000" w:rsidR="00000000" w:rsidRPr="00000000">
        <w:rPr>
          <w:rtl w:val="0"/>
        </w:rPr>
        <w:t xml:space="preserve">A Guide shall not be removed under this document unless the procedure set forth herein is strictly followed.</w:t>
      </w:r>
    </w:p>
    <w:p w:rsidR="00000000" w:rsidDel="00000000" w:rsidP="00000000" w:rsidRDefault="00000000" w:rsidRPr="00000000" w14:paraId="000000AE">
      <w:pPr>
        <w:spacing w:line="276" w:lineRule="auto"/>
        <w:ind w:left="1440" w:firstLine="0"/>
        <w:jc w:val="both"/>
        <w:rPr/>
      </w:pPr>
      <w:r w:rsidDel="00000000" w:rsidR="00000000" w:rsidRPr="00000000">
        <w:rPr>
          <w:rtl w:val="0"/>
        </w:rPr>
      </w:r>
    </w:p>
    <w:p w:rsidR="00000000" w:rsidDel="00000000" w:rsidP="00000000" w:rsidRDefault="00000000" w:rsidRPr="00000000" w14:paraId="000000AF">
      <w:pPr>
        <w:numPr>
          <w:ilvl w:val="1"/>
          <w:numId w:val="2"/>
        </w:numPr>
        <w:spacing w:line="276" w:lineRule="auto"/>
        <w:ind w:left="1440" w:hanging="360"/>
        <w:jc w:val="both"/>
      </w:pPr>
      <w:r w:rsidDel="00000000" w:rsidR="00000000" w:rsidRPr="00000000">
        <w:rPr>
          <w:color w:val="222222"/>
          <w:rtl w:val="0"/>
        </w:rPr>
        <w:t xml:space="preserve">The Guide subject to the removal process is hereinafter referred to as the “Subject Guide”.</w:t>
      </w:r>
    </w:p>
    <w:p w:rsidR="00000000" w:rsidDel="00000000" w:rsidP="00000000" w:rsidRDefault="00000000" w:rsidRPr="00000000" w14:paraId="000000B0">
      <w:pPr>
        <w:spacing w:line="276" w:lineRule="auto"/>
        <w:ind w:left="1440" w:firstLine="0"/>
        <w:jc w:val="both"/>
        <w:rPr>
          <w:color w:val="222222"/>
        </w:rPr>
      </w:pPr>
      <w:r w:rsidDel="00000000" w:rsidR="00000000" w:rsidRPr="00000000">
        <w:rPr>
          <w:rtl w:val="0"/>
        </w:rPr>
      </w:r>
    </w:p>
    <w:p w:rsidR="00000000" w:rsidDel="00000000" w:rsidP="00000000" w:rsidRDefault="00000000" w:rsidRPr="00000000" w14:paraId="000000B1">
      <w:pPr>
        <w:numPr>
          <w:ilvl w:val="1"/>
          <w:numId w:val="2"/>
        </w:numPr>
        <w:spacing w:line="276" w:lineRule="auto"/>
        <w:ind w:left="1440" w:hanging="360"/>
        <w:jc w:val="both"/>
        <w:rPr>
          <w:color w:val="222222"/>
        </w:rPr>
      </w:pPr>
      <w:r w:rsidDel="00000000" w:rsidR="00000000" w:rsidRPr="00000000">
        <w:rPr>
          <w:rtl w:val="0"/>
        </w:rPr>
        <w:t xml:space="preserve">The removal process shall be commenced by an ANO representing at least 10% of all the ANOs by making a motion through a “Timed Thread” set as a “Major Discussion”, named “REMOVAL: [Subject Guide’s Name(s)],” in the Governance Discussion forum at the Factom community forum (the “Removal Thread”)</w:t>
      </w:r>
      <w:r w:rsidDel="00000000" w:rsidR="00000000" w:rsidRPr="00000000">
        <w:rPr>
          <w:rtl w:val="0"/>
        </w:rPr>
        <w:t xml:space="preserve"> or other platform used by the community.</w:t>
      </w:r>
      <w:r w:rsidDel="00000000" w:rsidR="00000000" w:rsidRPr="00000000">
        <w:rPr>
          <w:rtl w:val="0"/>
        </w:rPr>
      </w:r>
    </w:p>
    <w:p w:rsidR="00000000" w:rsidDel="00000000" w:rsidP="00000000" w:rsidRDefault="00000000" w:rsidRPr="00000000" w14:paraId="000000B2">
      <w:pPr>
        <w:spacing w:line="276" w:lineRule="auto"/>
        <w:ind w:left="1440" w:firstLine="0"/>
        <w:jc w:val="both"/>
        <w:rPr/>
      </w:pPr>
      <w:r w:rsidDel="00000000" w:rsidR="00000000" w:rsidRPr="00000000">
        <w:rPr>
          <w:rtl w:val="0"/>
        </w:rPr>
      </w:r>
    </w:p>
    <w:p w:rsidR="00000000" w:rsidDel="00000000" w:rsidP="00000000" w:rsidRDefault="00000000" w:rsidRPr="00000000" w14:paraId="000000B3">
      <w:pPr>
        <w:numPr>
          <w:ilvl w:val="2"/>
          <w:numId w:val="2"/>
        </w:numPr>
        <w:spacing w:line="276" w:lineRule="auto"/>
        <w:ind w:left="2160" w:hanging="360"/>
        <w:jc w:val="both"/>
      </w:pPr>
      <w:r w:rsidDel="00000000" w:rsidR="00000000" w:rsidRPr="00000000">
        <w:rPr>
          <w:rtl w:val="0"/>
        </w:rPr>
        <w:t xml:space="preserve">The number of ANOs required to make a removal motion will be the smallest whole number of ANOs that meet or exceed 10% of the total number of ANOs. Example: for 26 ANOs, 10% is 2.6 so the minimum number of the ANOs to make a removal motion is three (3). The removal process shall be commenced by an ANO representing at least 10% of all the ANOs by making a motion through a “Timed Thread” set as a “Major Discussion”, named “REMOVAL: [Subject Guide’s Name(s)],” in the Governance Discussion forum at the Factom community forum (the “Removal Thread”) or other platform used by the community..</w:t>
      </w:r>
    </w:p>
    <w:p w:rsidR="00000000" w:rsidDel="00000000" w:rsidP="00000000" w:rsidRDefault="00000000" w:rsidRPr="00000000" w14:paraId="000000B4">
      <w:pPr>
        <w:spacing w:line="276" w:lineRule="auto"/>
        <w:ind w:left="1440"/>
        <w:jc w:val="both"/>
        <w:rPr/>
      </w:pPr>
      <w:r w:rsidDel="00000000" w:rsidR="00000000" w:rsidRPr="00000000">
        <w:rPr>
          <w:rtl w:val="0"/>
        </w:rPr>
      </w:r>
    </w:p>
    <w:p w:rsidR="00000000" w:rsidDel="00000000" w:rsidP="00000000" w:rsidRDefault="00000000" w:rsidRPr="00000000" w14:paraId="000000B5">
      <w:pPr>
        <w:numPr>
          <w:ilvl w:val="2"/>
          <w:numId w:val="2"/>
        </w:numPr>
        <w:spacing w:line="276" w:lineRule="auto"/>
        <w:ind w:left="2160" w:hanging="360"/>
        <w:jc w:val="both"/>
      </w:pPr>
      <w:r w:rsidDel="00000000" w:rsidR="00000000" w:rsidRPr="00000000">
        <w:rPr>
          <w:rtl w:val="0"/>
        </w:rPr>
        <w:t xml:space="preserve">The Removal Thread shall be public but can only be posted in and voted on by ANOs.</w:t>
      </w:r>
    </w:p>
    <w:p w:rsidR="00000000" w:rsidDel="00000000" w:rsidP="00000000" w:rsidRDefault="00000000" w:rsidRPr="00000000" w14:paraId="000000B6">
      <w:pPr>
        <w:spacing w:line="276" w:lineRule="auto"/>
        <w:ind w:left="2160" w:firstLine="0"/>
        <w:jc w:val="both"/>
        <w:rPr/>
      </w:pPr>
      <w:r w:rsidDel="00000000" w:rsidR="00000000" w:rsidRPr="00000000">
        <w:rPr>
          <w:rtl w:val="0"/>
        </w:rPr>
      </w:r>
    </w:p>
    <w:p w:rsidR="00000000" w:rsidDel="00000000" w:rsidP="00000000" w:rsidRDefault="00000000" w:rsidRPr="00000000" w14:paraId="000000B7">
      <w:pPr>
        <w:numPr>
          <w:ilvl w:val="2"/>
          <w:numId w:val="2"/>
        </w:numPr>
        <w:spacing w:line="276" w:lineRule="auto"/>
        <w:ind w:left="2160" w:hanging="360"/>
        <w:jc w:val="both"/>
      </w:pPr>
      <w:r w:rsidDel="00000000" w:rsidR="00000000" w:rsidRPr="00000000">
        <w:rPr>
          <w:rtl w:val="0"/>
        </w:rPr>
        <w:t xml:space="preserve">The Timed Thread will have a poll with the subject, “Should [Subject Guide] be Removed as a Guide?” with the options of “Yes”, “No” and “Abstain”. The poll will not begin until the timed discussion ends.</w:t>
      </w:r>
    </w:p>
    <w:p w:rsidR="00000000" w:rsidDel="00000000" w:rsidP="00000000" w:rsidRDefault="00000000" w:rsidRPr="00000000" w14:paraId="000000B8">
      <w:pPr>
        <w:spacing w:line="276" w:lineRule="auto"/>
        <w:ind w:left="2160"/>
        <w:jc w:val="both"/>
        <w:rPr/>
      </w:pPr>
      <w:r w:rsidDel="00000000" w:rsidR="00000000" w:rsidRPr="00000000">
        <w:rPr>
          <w:rtl w:val="0"/>
        </w:rPr>
      </w:r>
    </w:p>
    <w:p w:rsidR="00000000" w:rsidDel="00000000" w:rsidP="00000000" w:rsidRDefault="00000000" w:rsidRPr="00000000" w14:paraId="000000B9">
      <w:pPr>
        <w:numPr>
          <w:ilvl w:val="2"/>
          <w:numId w:val="2"/>
        </w:numPr>
        <w:spacing w:line="276" w:lineRule="auto"/>
        <w:ind w:left="2160" w:hanging="360"/>
        <w:jc w:val="both"/>
      </w:pPr>
      <w:r w:rsidDel="00000000" w:rsidR="00000000" w:rsidRPr="00000000">
        <w:rPr>
          <w:rtl w:val="0"/>
        </w:rPr>
        <w:t xml:space="preserve">The initiator shall provide a link to this document, the names of the other </w:t>
      </w:r>
      <w:r w:rsidDel="00000000" w:rsidR="00000000" w:rsidRPr="00000000">
        <w:rPr>
          <w:rtl w:val="0"/>
        </w:rPr>
        <w:t xml:space="preserve">10%+ </w:t>
      </w:r>
      <w:r w:rsidDel="00000000" w:rsidR="00000000" w:rsidRPr="00000000">
        <w:rPr>
          <w:rtl w:val="0"/>
        </w:rPr>
        <w:t xml:space="preserve">ANOs supporting the removal motion, the rationale behind the removal, and any supporting evidence in the first post of the thread.</w:t>
      </w:r>
    </w:p>
    <w:p w:rsidR="00000000" w:rsidDel="00000000" w:rsidP="00000000" w:rsidRDefault="00000000" w:rsidRPr="00000000" w14:paraId="000000BA">
      <w:pPr>
        <w:spacing w:line="276" w:lineRule="auto"/>
        <w:ind w:left="2160" w:firstLine="0"/>
        <w:jc w:val="both"/>
        <w:rPr/>
      </w:pPr>
      <w:r w:rsidDel="00000000" w:rsidR="00000000" w:rsidRPr="00000000">
        <w:rPr>
          <w:rtl w:val="0"/>
        </w:rPr>
      </w:r>
    </w:p>
    <w:p w:rsidR="00000000" w:rsidDel="00000000" w:rsidP="00000000" w:rsidRDefault="00000000" w:rsidRPr="00000000" w14:paraId="000000BB">
      <w:pPr>
        <w:numPr>
          <w:ilvl w:val="2"/>
          <w:numId w:val="2"/>
        </w:numPr>
        <w:spacing w:line="276" w:lineRule="auto"/>
        <w:ind w:left="2160" w:hanging="360"/>
        <w:jc w:val="both"/>
      </w:pPr>
      <w:r w:rsidDel="00000000" w:rsidR="00000000" w:rsidRPr="00000000">
        <w:rPr>
          <w:rtl w:val="0"/>
        </w:rPr>
        <w:t xml:space="preserve">The Subject Guide(s) may state its case in the thread.</w:t>
      </w:r>
    </w:p>
    <w:p w:rsidR="00000000" w:rsidDel="00000000" w:rsidP="00000000" w:rsidRDefault="00000000" w:rsidRPr="00000000" w14:paraId="000000BC">
      <w:pPr>
        <w:spacing w:line="276" w:lineRule="auto"/>
        <w:ind w:left="2160" w:firstLine="0"/>
        <w:jc w:val="both"/>
        <w:rPr/>
      </w:pPr>
      <w:r w:rsidDel="00000000" w:rsidR="00000000" w:rsidRPr="00000000">
        <w:rPr>
          <w:rtl w:val="0"/>
        </w:rPr>
      </w:r>
    </w:p>
    <w:p w:rsidR="00000000" w:rsidDel="00000000" w:rsidP="00000000" w:rsidRDefault="00000000" w:rsidRPr="00000000" w14:paraId="000000BD">
      <w:pPr>
        <w:numPr>
          <w:ilvl w:val="2"/>
          <w:numId w:val="2"/>
        </w:numPr>
        <w:spacing w:line="276" w:lineRule="auto"/>
        <w:ind w:left="2160" w:hanging="360"/>
        <w:jc w:val="both"/>
      </w:pPr>
      <w:r w:rsidDel="00000000" w:rsidR="00000000" w:rsidRPr="00000000">
        <w:rPr>
          <w:rtl w:val="0"/>
        </w:rPr>
        <w:t xml:space="preserve">There shall be a minimum of eight (8) days of open discussion regarding the removal motion in order to give the Subject Guide a reasonable opportunity to answer and defend itself. As such, discussion may not be ended early but may be extended following the normal procedure for Major Timed Discussions.</w:t>
      </w:r>
    </w:p>
    <w:p w:rsidR="00000000" w:rsidDel="00000000" w:rsidP="00000000" w:rsidRDefault="00000000" w:rsidRPr="00000000" w14:paraId="000000BE">
      <w:pPr>
        <w:spacing w:line="276" w:lineRule="auto"/>
        <w:ind w:left="360" w:firstLine="0"/>
        <w:jc w:val="both"/>
        <w:rPr/>
      </w:pPr>
      <w:r w:rsidDel="00000000" w:rsidR="00000000" w:rsidRPr="00000000">
        <w:rPr>
          <w:rtl w:val="0"/>
        </w:rPr>
      </w:r>
    </w:p>
    <w:p w:rsidR="00000000" w:rsidDel="00000000" w:rsidP="00000000" w:rsidRDefault="00000000" w:rsidRPr="00000000" w14:paraId="000000BF">
      <w:pPr>
        <w:numPr>
          <w:ilvl w:val="2"/>
          <w:numId w:val="2"/>
        </w:numPr>
        <w:spacing w:line="276" w:lineRule="auto"/>
        <w:ind w:left="2160" w:hanging="360"/>
        <w:jc w:val="both"/>
      </w:pPr>
      <w:r w:rsidDel="00000000" w:rsidR="00000000" w:rsidRPr="00000000">
        <w:rPr>
          <w:rtl w:val="0"/>
        </w:rPr>
        <w:t xml:space="preserve">After the discussion phase has ended a vote will be automatically initiated. The voting period shall be three (3) days. The votes will not be revealed until the poll closes. </w:t>
      </w:r>
    </w:p>
    <w:p w:rsidR="00000000" w:rsidDel="00000000" w:rsidP="00000000" w:rsidRDefault="00000000" w:rsidRPr="00000000" w14:paraId="000000C0">
      <w:pPr>
        <w:spacing w:line="276" w:lineRule="auto"/>
        <w:ind w:left="2160" w:firstLine="0"/>
        <w:jc w:val="both"/>
        <w:rPr/>
      </w:pPr>
      <w:r w:rsidDel="00000000" w:rsidR="00000000" w:rsidRPr="00000000">
        <w:rPr>
          <w:rtl w:val="0"/>
        </w:rPr>
      </w:r>
    </w:p>
    <w:p w:rsidR="00000000" w:rsidDel="00000000" w:rsidP="00000000" w:rsidRDefault="00000000" w:rsidRPr="00000000" w14:paraId="000000C1">
      <w:pPr>
        <w:numPr>
          <w:ilvl w:val="2"/>
          <w:numId w:val="2"/>
        </w:numPr>
        <w:spacing w:line="276" w:lineRule="auto"/>
        <w:ind w:left="2160" w:hanging="360"/>
        <w:jc w:val="both"/>
      </w:pPr>
      <w:r w:rsidDel="00000000" w:rsidR="00000000" w:rsidRPr="00000000">
        <w:rPr>
          <w:rtl w:val="0"/>
        </w:rPr>
        <w:t xml:space="preserve">If 51% of the ANOs vote yes, the motion carries and the Guide is removed. If less than 51% of the ANOs vote yes, the motion fails and the Subject Guide maintains its position.</w:t>
      </w:r>
      <w:r w:rsidDel="00000000" w:rsidR="00000000" w:rsidRPr="00000000">
        <w:rPr>
          <w:rtl w:val="0"/>
        </w:rPr>
      </w:r>
    </w:p>
    <w:p w:rsidR="00000000" w:rsidDel="00000000" w:rsidP="00000000" w:rsidRDefault="00000000" w:rsidRPr="00000000" w14:paraId="000000C2">
      <w:pPr>
        <w:spacing w:line="276" w:lineRule="auto"/>
        <w:jc w:val="both"/>
        <w:rPr/>
      </w:pPr>
      <w:r w:rsidDel="00000000" w:rsidR="00000000" w:rsidRPr="00000000">
        <w:rPr>
          <w:rtl w:val="0"/>
        </w:rPr>
      </w:r>
    </w:p>
    <w:p w:rsidR="00000000" w:rsidDel="00000000" w:rsidP="00000000" w:rsidRDefault="00000000" w:rsidRPr="00000000" w14:paraId="000000C3">
      <w:pPr>
        <w:numPr>
          <w:ilvl w:val="1"/>
          <w:numId w:val="2"/>
        </w:numPr>
        <w:spacing w:line="276" w:lineRule="auto"/>
        <w:ind w:left="1440" w:hanging="360"/>
        <w:jc w:val="both"/>
      </w:pPr>
      <w:r w:rsidDel="00000000" w:rsidR="00000000" w:rsidRPr="00000000">
        <w:rPr>
          <w:rtl w:val="0"/>
        </w:rPr>
        <w:t xml:space="preserve">If the removal motion passes:</w:t>
      </w:r>
    </w:p>
    <w:p w:rsidR="00000000" w:rsidDel="00000000" w:rsidP="00000000" w:rsidRDefault="00000000" w:rsidRPr="00000000" w14:paraId="000000C4">
      <w:pPr>
        <w:spacing w:line="276" w:lineRule="auto"/>
        <w:ind w:left="2160"/>
        <w:jc w:val="both"/>
        <w:rPr/>
      </w:pPr>
      <w:r w:rsidDel="00000000" w:rsidR="00000000" w:rsidRPr="00000000">
        <w:rPr>
          <w:rtl w:val="0"/>
        </w:rPr>
      </w:r>
    </w:p>
    <w:p w:rsidR="00000000" w:rsidDel="00000000" w:rsidP="00000000" w:rsidRDefault="00000000" w:rsidRPr="00000000" w14:paraId="000000C5">
      <w:pPr>
        <w:numPr>
          <w:ilvl w:val="2"/>
          <w:numId w:val="2"/>
        </w:numPr>
        <w:spacing w:line="276" w:lineRule="auto"/>
        <w:ind w:left="2160" w:hanging="360"/>
        <w:jc w:val="both"/>
      </w:pPr>
      <w:r w:rsidDel="00000000" w:rsidR="00000000" w:rsidRPr="00000000">
        <w:rPr>
          <w:rtl w:val="0"/>
        </w:rPr>
        <w:t xml:space="preserve">The Subject Guide will be immediately removed from the Guide position and its access to the community platforms associated with the Guide position shall be terminated..</w:t>
      </w:r>
    </w:p>
    <w:p w:rsidR="00000000" w:rsidDel="00000000" w:rsidP="00000000" w:rsidRDefault="00000000" w:rsidRPr="00000000" w14:paraId="000000C6">
      <w:pPr>
        <w:spacing w:line="276" w:lineRule="auto"/>
        <w:ind w:left="2160" w:firstLine="0"/>
        <w:jc w:val="both"/>
        <w:rPr/>
      </w:pPr>
      <w:r w:rsidDel="00000000" w:rsidR="00000000" w:rsidRPr="00000000">
        <w:rPr>
          <w:rtl w:val="0"/>
        </w:rPr>
      </w:r>
    </w:p>
    <w:p w:rsidR="00000000" w:rsidDel="00000000" w:rsidP="00000000" w:rsidRDefault="00000000" w:rsidRPr="00000000" w14:paraId="000000C7">
      <w:pPr>
        <w:numPr>
          <w:ilvl w:val="2"/>
          <w:numId w:val="2"/>
        </w:numPr>
        <w:spacing w:line="276" w:lineRule="auto"/>
        <w:ind w:left="2160" w:hanging="360"/>
        <w:jc w:val="both"/>
      </w:pPr>
      <w:r w:rsidDel="00000000" w:rsidR="00000000" w:rsidRPr="00000000">
        <w:rPr>
          <w:rtl w:val="0"/>
        </w:rPr>
        <w:t xml:space="preserve">An announcement with explanatory language agreed to by the remaining Guides will be posted on Discord, Reddit, the community forum, and other communication platforms for the Factom Protocol.</w:t>
      </w:r>
    </w:p>
    <w:p w:rsidR="00000000" w:rsidDel="00000000" w:rsidP="00000000" w:rsidRDefault="00000000" w:rsidRPr="00000000" w14:paraId="000000C8">
      <w:pPr>
        <w:spacing w:line="276" w:lineRule="auto"/>
        <w:ind w:left="2160" w:firstLine="0"/>
        <w:jc w:val="both"/>
        <w:rPr/>
      </w:pPr>
      <w:r w:rsidDel="00000000" w:rsidR="00000000" w:rsidRPr="00000000">
        <w:rPr>
          <w:rtl w:val="0"/>
        </w:rPr>
      </w:r>
    </w:p>
    <w:p w:rsidR="00000000" w:rsidDel="00000000" w:rsidP="00000000" w:rsidRDefault="00000000" w:rsidRPr="00000000" w14:paraId="000000C9">
      <w:pPr>
        <w:numPr>
          <w:ilvl w:val="2"/>
          <w:numId w:val="2"/>
        </w:numPr>
        <w:spacing w:line="276" w:lineRule="auto"/>
        <w:ind w:left="2160" w:hanging="360"/>
        <w:jc w:val="both"/>
        <w:rPr/>
      </w:pPr>
      <w:r w:rsidDel="00000000" w:rsidR="00000000" w:rsidRPr="00000000">
        <w:rPr>
          <w:color w:val="141414"/>
          <w:rtl w:val="0"/>
        </w:rPr>
        <w:t xml:space="preserve">The </w:t>
      </w:r>
      <w:r w:rsidDel="00000000" w:rsidR="00000000" w:rsidRPr="00000000">
        <w:rPr>
          <w:color w:val="141414"/>
          <w:rtl w:val="0"/>
        </w:rPr>
        <w:t xml:space="preserve">'Guide Election Process' set forth in Section 3 of this document will be initiated by remaining Guides within seventy-two (</w:t>
      </w:r>
      <w:r w:rsidDel="00000000" w:rsidR="00000000" w:rsidRPr="00000000">
        <w:rPr>
          <w:color w:val="141414"/>
          <w:rtl w:val="0"/>
        </w:rPr>
        <w:t xml:space="preserve">72) hours</w:t>
      </w:r>
      <w:r w:rsidDel="00000000" w:rsidR="00000000" w:rsidRPr="00000000">
        <w:rPr>
          <w:color w:val="141414"/>
          <w:rtl w:val="0"/>
        </w:rPr>
        <w:t xml:space="preserve">.</w:t>
      </w:r>
      <w:r w:rsidDel="00000000" w:rsidR="00000000" w:rsidRPr="00000000">
        <w:rPr>
          <w:rtl w:val="0"/>
        </w:rPr>
      </w:r>
    </w:p>
    <w:sectPr>
      <w:headerReference r:id="rId12" w:type="default"/>
      <w:foot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highlight w:val="yellow"/>
      </w:rPr>
    </w:pPr>
    <w:r w:rsidDel="00000000" w:rsidR="00000000" w:rsidRPr="00000000">
      <w:rPr>
        <w:rtl w:val="0"/>
      </w:rPr>
      <w:t xml:space="preserve">V 1.2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t xml:space="preserve">Factom Doc 100 - Guide Election and Removal Process</w:t>
    </w:r>
  </w:p>
  <w:p w:rsidR="00000000" w:rsidDel="00000000" w:rsidP="00000000" w:rsidRDefault="00000000" w:rsidRPr="00000000" w14:paraId="000000CC">
    <w:pPr>
      <w:rPr/>
    </w:pP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36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2"/>
      <w:numFmt w:val="decimal"/>
      <w:lvlText w:val="%1."/>
      <w:lvlJc w:val="right"/>
      <w:pPr>
        <w:ind w:left="36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oaKt76olZxpcSdth0JybTBqlQccwuCmpOgJ2ZpWCJIM" TargetMode="External"/><Relationship Id="rId10" Type="http://schemas.openxmlformats.org/officeDocument/2006/relationships/hyperlink" Target="https://drive.google.com/open?id=1RVaVR7lvfGgOBMG-7oca9TtpnR7qaEfr6XJVaZJwd3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RVaVR7lvfGgOBMG-7oca9TtpnR7qaEfr6XJVaZJwd3M" TargetMode="External"/><Relationship Id="rId5" Type="http://schemas.openxmlformats.org/officeDocument/2006/relationships/styles" Target="styles.xml"/><Relationship Id="rId6" Type="http://schemas.openxmlformats.org/officeDocument/2006/relationships/hyperlink" Target="https://docs.google.com/document/d/12nvQVDOoLFNtmV_jqFEeWo1Ixx3R08z4KqLNVEbDoU4/edit?usp=sharing" TargetMode="External"/><Relationship Id="rId7" Type="http://schemas.openxmlformats.org/officeDocument/2006/relationships/hyperlink" Target="https://docs.google.com/document/d/1RVaVR7lvfGgOBMG-7oca9TtpnR7qaEfr6XJVaZJwd3M/edit?usp=sharing" TargetMode="External"/><Relationship Id="rId8" Type="http://schemas.openxmlformats.org/officeDocument/2006/relationships/hyperlink" Target="https://docs.google.com/document/d/1RVaVR7lvfGgOBMG-7oca9TtpnR7qaEfr6XJVaZJwd3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