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b w:val="1"/>
          <w:sz w:val="107"/>
          <w:szCs w:val="107"/>
        </w:rPr>
      </w:pPr>
      <w:r w:rsidDel="00000000" w:rsidR="00000000" w:rsidRPr="00000000">
        <w:rPr>
          <w:rFonts w:ascii="Helvetica Neue" w:cs="Helvetica Neue" w:eastAsia="Helvetica Neue" w:hAnsi="Helvetica Neue"/>
          <w:b w:val="1"/>
          <w:sz w:val="107"/>
          <w:szCs w:val="107"/>
          <w:rtl w:val="0"/>
        </w:rPr>
        <w:t xml:space="preserve">FACTOM    COMMUNITY TESTNET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left"/>
        <w:rPr>
          <w:color w:val="ff0000"/>
          <w:sz w:val="192"/>
          <w:szCs w:val="19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Organizational Structure &amp; Governance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Layout w:type="fixed"/>
        <w:tblLook w:val="0600"/>
      </w:tblPr>
      <w:tblGrid>
        <w:gridCol w:w="2235"/>
        <w:gridCol w:w="7125"/>
        <w:tblGridChange w:id="0">
          <w:tblGrid>
            <w:gridCol w:w="223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 Hogne Paulsen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CONTRIBUTIONS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Samuel Vanderwaal, Paul Bernier, Niels Klomp, Valentin Ganev, Alex Carrithers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2018-03-16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Draft for community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2018-03-26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Incorporated comments from community in text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2018-04-05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version - Pre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2018-04-13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Alex Carrithers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Altered the Organisational Structure and Working Group sections. Added appendix.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2018-04-24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Rene Pedersen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Remove draft and change version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3"/>
        <w:tblW w:w="9360.0" w:type="dxa"/>
        <w:jc w:val="left"/>
        <w:tblInd w:w="100.0" w:type="pct"/>
        <w:tblLayout w:type="fixed"/>
        <w:tblLook w:val="0600"/>
      </w:tblPr>
      <w:tblGrid>
        <w:gridCol w:w="1890"/>
        <w:gridCol w:w="7470"/>
        <w:tblGridChange w:id="0">
          <w:tblGrid>
            <w:gridCol w:w="1890"/>
            <w:gridCol w:w="747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right"/>
              <w:rPr>
                <w:sz w:val="16"/>
                <w:szCs w:val="16"/>
              </w:rPr>
            </w:pPr>
            <w:r w:rsidDel="00000000" w:rsidR="00000000" w:rsidRPr="00000000">
              <w:rPr>
                <w:sz w:val="16"/>
                <w:szCs w:val="16"/>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hyperlink r:id="rId7">
              <w:r w:rsidDel="00000000" w:rsidR="00000000" w:rsidRPr="00000000">
                <w:rPr>
                  <w:rFonts w:ascii="Helvetica Neue" w:cs="Helvetica Neue" w:eastAsia="Helvetica Neue" w:hAnsi="Helvetica Neue"/>
                  <w:color w:val="1155cc"/>
                  <w:sz w:val="17"/>
                  <w:szCs w:val="17"/>
                  <w:u w:val="single"/>
                  <w:rtl w:val="0"/>
                </w:rPr>
                <w:t xml:space="preserve">factom.testnet@icloud.com</w:t>
              </w:r>
            </w:hyperlink>
            <w:r w:rsidDel="00000000" w:rsidR="00000000" w:rsidRPr="00000000">
              <w:rPr>
                <w:rtl w:val="0"/>
              </w:rPr>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right"/>
              <w:rPr>
                <w:sz w:val="16"/>
                <w:szCs w:val="16"/>
              </w:rPr>
            </w:pPr>
            <w:r w:rsidDel="00000000" w:rsidR="00000000" w:rsidRPr="00000000">
              <w:rPr>
                <w:sz w:val="16"/>
                <w:szCs w:val="16"/>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pPr>
            <w:hyperlink r:id="rId8">
              <w:r w:rsidDel="00000000" w:rsidR="00000000" w:rsidRPr="00000000">
                <w:rPr>
                  <w:rFonts w:ascii="Helvetica Neue" w:cs="Helvetica Neue" w:eastAsia="Helvetica Neue" w:hAnsi="Helvetica Neue"/>
                  <w:color w:val="1155cc"/>
                  <w:sz w:val="17"/>
                  <w:szCs w:val="17"/>
                  <w:u w:val="single"/>
                  <w:rtl w:val="0"/>
                </w:rPr>
                <w:t xml:space="preserve">https://discord.gg/XWJezKm</w:t>
              </w:r>
            </w:hyperlink>
            <w:r w:rsidDel="00000000" w:rsidR="00000000" w:rsidRPr="00000000">
              <w:rPr>
                <w:rFonts w:ascii="Helvetica Neue" w:cs="Helvetica Neue" w:eastAsia="Helvetica Neue" w:hAnsi="Helvetica Neue"/>
                <w:sz w:val="17"/>
                <w:szCs w:val="17"/>
                <w:rtl w:val="0"/>
              </w:rPr>
              <w:t xml:space="preserve">  (primary support channel)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sz w:val="16"/>
                <w:szCs w:val="16"/>
              </w:rPr>
            </w:pPr>
            <w:r w:rsidDel="00000000" w:rsidR="00000000" w:rsidRPr="00000000">
              <w:rPr>
                <w:sz w:val="16"/>
                <w:szCs w:val="16"/>
                <w:rtl w:val="0"/>
              </w:rPr>
              <w:t xml:space="preserve">Wiki: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pPr>
            <w:hyperlink r:id="rId9">
              <w:r w:rsidDel="00000000" w:rsidR="00000000" w:rsidRPr="00000000">
                <w:rPr>
                  <w:rFonts w:ascii="Helvetica Neue" w:cs="Helvetica Neue" w:eastAsia="Helvetica Neue" w:hAnsi="Helvetica Neue"/>
                  <w:color w:val="1155cc"/>
                  <w:sz w:val="17"/>
                  <w:szCs w:val="17"/>
                  <w:u w:val="single"/>
                  <w:rtl w:val="0"/>
                </w:rPr>
                <w:t xml:space="preserve">http://www.factom-testnet.com/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sz w:val="16"/>
                <w:szCs w:val="16"/>
              </w:rPr>
            </w:pPr>
            <w:r w:rsidDel="00000000" w:rsidR="00000000" w:rsidRPr="00000000">
              <w:rPr>
                <w:sz w:val="16"/>
                <w:szCs w:val="16"/>
                <w:rtl w:val="0"/>
              </w:rPr>
              <w:t xml:space="preserve">Testnet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Helvetica Neue" w:cs="Helvetica Neue" w:eastAsia="Helvetica Neue" w:hAnsi="Helvetica Neue"/>
                <w:sz w:val="17"/>
                <w:szCs w:val="17"/>
              </w:rPr>
            </w:pPr>
            <w:hyperlink r:id="rId10">
              <w:r w:rsidDel="00000000" w:rsidR="00000000" w:rsidRPr="00000000">
                <w:rPr>
                  <w:rFonts w:ascii="Helvetica Neue" w:cs="Helvetica Neue" w:eastAsia="Helvetica Neue" w:hAnsi="Helvetica Neue"/>
                  <w:color w:val="1155cc"/>
                  <w:sz w:val="17"/>
                  <w:szCs w:val="17"/>
                  <w:u w:val="single"/>
                  <w:rtl w:val="0"/>
                </w:rPr>
                <w:t xml:space="preserve">Fill out this form to sign up.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sz w:val="16"/>
                <w:szCs w:val="16"/>
              </w:rPr>
            </w:pPr>
            <w:r w:rsidDel="00000000" w:rsidR="00000000" w:rsidRPr="00000000">
              <w:rPr>
                <w:sz w:val="16"/>
                <w:szCs w:val="16"/>
                <w:rtl w:val="0"/>
              </w:rPr>
              <w:t xml:space="preserve">Network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both"/>
              <w:rPr/>
            </w:pPr>
            <w:hyperlink r:id="rId11">
              <w:r w:rsidDel="00000000" w:rsidR="00000000" w:rsidRPr="00000000">
                <w:rPr>
                  <w:rFonts w:ascii="Helvetica Neue" w:cs="Helvetica Neue" w:eastAsia="Helvetica Neue" w:hAnsi="Helvetica Neue"/>
                  <w:color w:val="1155cc"/>
                  <w:sz w:val="17"/>
                  <w:szCs w:val="17"/>
                  <w:u w:val="single"/>
                  <w:rtl w:val="0"/>
                </w:rPr>
                <w:t xml:space="preserve">http://monitoring.factom-testnet.com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sz w:val="16"/>
                <w:szCs w:val="16"/>
              </w:rPr>
            </w:pPr>
            <w:r w:rsidDel="00000000" w:rsidR="00000000" w:rsidRPr="00000000">
              <w:rPr>
                <w:sz w:val="16"/>
                <w:szCs w:val="16"/>
                <w:rtl w:val="0"/>
              </w:rPr>
              <w:t xml:space="preserve">Node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both"/>
              <w:rPr/>
            </w:pPr>
            <w:hyperlink r:id="rId12">
              <w:r w:rsidDel="00000000" w:rsidR="00000000" w:rsidRPr="00000000">
                <w:rPr>
                  <w:rFonts w:ascii="Helvetica Neue" w:cs="Helvetica Neue" w:eastAsia="Helvetica Neue" w:hAnsi="Helvetica Neue"/>
                  <w:color w:val="1155cc"/>
                  <w:sz w:val="17"/>
                  <w:szCs w:val="17"/>
                  <w:u w:val="single"/>
                  <w:rtl w:val="0"/>
                </w:rPr>
                <w:t xml:space="preserve">http://factoid.org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sz w:val="16"/>
                <w:szCs w:val="16"/>
              </w:rPr>
            </w:pPr>
            <w:r w:rsidDel="00000000" w:rsidR="00000000" w:rsidRPr="00000000">
              <w:rPr>
                <w:sz w:val="16"/>
                <w:szCs w:val="16"/>
                <w:rtl w:val="0"/>
              </w:rPr>
              <w:t xml:space="preserve">Testoid Faucet: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both"/>
              <w:rPr>
                <w:rFonts w:ascii="Helvetica Neue" w:cs="Helvetica Neue" w:eastAsia="Helvetica Neue" w:hAnsi="Helvetica Neue"/>
                <w:sz w:val="17"/>
                <w:szCs w:val="17"/>
              </w:rPr>
            </w:pPr>
            <w:hyperlink r:id="rId13">
              <w:r w:rsidDel="00000000" w:rsidR="00000000" w:rsidRPr="00000000">
                <w:rPr>
                  <w:rFonts w:ascii="Helvetica Neue" w:cs="Helvetica Neue" w:eastAsia="Helvetica Neue" w:hAnsi="Helvetica Neue"/>
                  <w:color w:val="1155cc"/>
                  <w:sz w:val="17"/>
                  <w:szCs w:val="17"/>
                  <w:u w:val="single"/>
                  <w:rtl w:val="0"/>
                </w:rPr>
                <w:t xml:space="preserve">http://faucet.factoid.org</w:t>
              </w:r>
            </w:hyperlink>
            <w:r w:rsidDel="00000000" w:rsidR="00000000" w:rsidRPr="00000000">
              <w:rPr>
                <w:rFonts w:ascii="Helvetica Neue" w:cs="Helvetica Neue" w:eastAsia="Helvetica Neue" w:hAnsi="Helvetica Neue"/>
                <w:sz w:val="17"/>
                <w:szCs w:val="17"/>
                <w:rtl w:val="0"/>
              </w:rPr>
              <w:t xml:space="preserve"> </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4"/>
        <w:tblW w:w="9360.0" w:type="dxa"/>
        <w:jc w:val="left"/>
        <w:tblInd w:w="100.0" w:type="pct"/>
        <w:tblLayout w:type="fixed"/>
        <w:tblLook w:val="0600"/>
      </w:tblPr>
      <w:tblGrid>
        <w:gridCol w:w="1290"/>
        <w:gridCol w:w="8070"/>
        <w:tblGridChange w:id="0">
          <w:tblGrid>
            <w:gridCol w:w="1290"/>
            <w:gridCol w:w="8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Definitions and Abbreviations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Abbreviations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Organizational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Governance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General Principles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Testnet 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Working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Working Group Chairmen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Working Group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The Testnet Authority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Testnet Objectives and Milestones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Community Testnet main 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Testnet Milestones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4"/>
                <w:szCs w:val="24"/>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Community Testnet documentation and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4"/>
                <w:szCs w:val="24"/>
                <w:rtl w:val="0"/>
              </w:rPr>
              <w:t xml:space="preserve">Appendix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Maintenance responsibilities: documents and utilities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Working Groups</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ind w:left="0" w:firstLine="0"/>
        <w:rPr/>
      </w:pPr>
      <w:bookmarkStart w:colFirst="0" w:colLast="0" w:name="_9wp771ut22ck" w:id="0"/>
      <w:bookmarkEnd w:id="0"/>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1"/>
        </w:numPr>
        <w:rPr>
          <w:sz w:val="52"/>
          <w:szCs w:val="52"/>
        </w:rPr>
      </w:pPr>
      <w:bookmarkStart w:colFirst="0" w:colLast="0" w:name="_evz0qjb3vg3o" w:id="1"/>
      <w:bookmarkEnd w:id="1"/>
      <w:r w:rsidDel="00000000" w:rsidR="00000000" w:rsidRPr="00000000">
        <w:rPr>
          <w:rtl w:val="0"/>
        </w:rPr>
        <w:t xml:space="preserve">Definitions and Abbreviations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Subtitle"/>
        <w:numPr>
          <w:ilvl w:val="1"/>
          <w:numId w:val="1"/>
        </w:numPr>
        <w:ind w:left="1440" w:hanging="360"/>
        <w:rPr>
          <w:color w:val="666666"/>
          <w:sz w:val="30"/>
          <w:szCs w:val="30"/>
        </w:rPr>
      </w:pPr>
      <w:bookmarkStart w:colFirst="0" w:colLast="0" w:name="_ma1ca85op0jm" w:id="2"/>
      <w:bookmarkEnd w:id="2"/>
      <w:r w:rsidDel="00000000" w:rsidR="00000000" w:rsidRPr="00000000">
        <w:rPr>
          <w:rtl w:val="0"/>
        </w:rPr>
        <w:t xml:space="preserve">Definitions</w:t>
      </w:r>
    </w:p>
    <w:p w:rsidR="00000000" w:rsidDel="00000000" w:rsidP="00000000" w:rsidRDefault="00000000" w:rsidRPr="00000000" w14:paraId="0000008B">
      <w:pPr>
        <w:ind w:left="1440" w:firstLine="0"/>
        <w:rPr>
          <w:b w:val="1"/>
        </w:rPr>
      </w:pPr>
      <w:r w:rsidDel="00000000" w:rsidR="00000000" w:rsidRPr="00000000">
        <w:rPr>
          <w:b w:val="1"/>
          <w:rtl w:val="0"/>
        </w:rPr>
        <w:t xml:space="preserve">Factom Community Testnet (FCN) Network</w:t>
      </w:r>
    </w:p>
    <w:p w:rsidR="00000000" w:rsidDel="00000000" w:rsidP="00000000" w:rsidRDefault="00000000" w:rsidRPr="00000000" w14:paraId="0000008C">
      <w:pPr>
        <w:ind w:left="720" w:firstLine="720"/>
        <w:rPr/>
      </w:pPr>
      <w:r w:rsidDel="00000000" w:rsidR="00000000" w:rsidRPr="00000000">
        <w:rPr>
          <w:rtl w:val="0"/>
        </w:rPr>
        <w:t xml:space="preserve">The entirety of the Test</w:t>
      </w:r>
      <w:del w:author="Andy Young" w:id="0" w:date="2019-05-22T01:20:05Z">
        <w:r w:rsidDel="00000000" w:rsidR="00000000" w:rsidRPr="00000000">
          <w:rPr>
            <w:rtl w:val="0"/>
          </w:rPr>
          <w:delText xml:space="preserve">net</w:delText>
        </w:r>
      </w:del>
      <w:r w:rsidDel="00000000" w:rsidR="00000000" w:rsidRPr="00000000">
        <w:rPr>
          <w:rtl w:val="0"/>
        </w:rPr>
        <w:t xml:space="preserve"> Network</w:t>
      </w:r>
      <w:ins w:author="Andy Young" w:id="1" w:date="2019-05-22T01:20:10Z">
        <w:r w:rsidDel="00000000" w:rsidR="00000000" w:rsidRPr="00000000">
          <w:rPr>
            <w:rtl w:val="0"/>
          </w:rPr>
          <w:t xml:space="preserve"> (Testnet)</w:t>
        </w:r>
      </w:ins>
      <w:r w:rsidDel="00000000" w:rsidR="00000000" w:rsidRPr="00000000">
        <w:rPr>
          <w:rtl w:val="0"/>
        </w:rPr>
        <w:t xml:space="preserve"> including all operating nodes.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720"/>
        <w:rPr>
          <w:ins w:author="Andy Young" w:id="2" w:date="2019-05-22T01:21:31Z"/>
        </w:rPr>
      </w:pPr>
      <w:ins w:author="Andy Young" w:id="2" w:date="2019-05-22T01:21:31Z">
        <w:r w:rsidDel="00000000" w:rsidR="00000000" w:rsidRPr="00000000">
          <w:rPr>
            <w:rtl w:val="0"/>
          </w:rPr>
          <w:t xml:space="preserve">Testnet Authority Set</w:t>
        </w:r>
      </w:ins>
    </w:p>
    <w:p w:rsidR="00000000" w:rsidDel="00000000" w:rsidP="00000000" w:rsidRDefault="00000000" w:rsidRPr="00000000" w14:paraId="0000008F">
      <w:pPr>
        <w:ind w:left="720" w:firstLine="0"/>
        <w:rPr>
          <w:ins w:author="Andy Young" w:id="2" w:date="2019-05-22T01:21:31Z"/>
        </w:rPr>
      </w:pPr>
      <w:ins w:author="Andy Young" w:id="2" w:date="2019-05-22T01:21:31Z">
        <w:r w:rsidDel="00000000" w:rsidR="00000000" w:rsidRPr="00000000">
          <w:rPr>
            <w:rtl w:val="0"/>
          </w:rPr>
          <w:tab/>
        </w:r>
        <w:r w:rsidDel="00000000" w:rsidR="00000000" w:rsidRPr="00000000">
          <w:rPr>
            <w:rtl w:val="0"/>
          </w:rPr>
          <w:t xml:space="preserve">Encompasses The Federated Servers and Audit Servers. It is the </w:t>
        </w:r>
      </w:ins>
    </w:p>
    <w:p w:rsidR="00000000" w:rsidDel="00000000" w:rsidP="00000000" w:rsidRDefault="00000000" w:rsidRPr="00000000" w14:paraId="00000090">
      <w:pPr>
        <w:ind w:left="720" w:firstLine="720"/>
        <w:rPr>
          <w:ins w:author="Andy Young" w:id="2" w:date="2019-05-22T01:21:31Z"/>
        </w:rPr>
      </w:pPr>
      <w:ins w:author="Andy Young" w:id="2" w:date="2019-05-22T01:21:31Z">
        <w:r w:rsidDel="00000000" w:rsidR="00000000" w:rsidRPr="00000000">
          <w:rPr>
            <w:rtl w:val="0"/>
          </w:rPr>
          <w:t xml:space="preserve">backbone of the Factom Network</w:t>
        </w:r>
      </w:ins>
    </w:p>
    <w:p w:rsidR="00000000" w:rsidDel="00000000" w:rsidP="00000000" w:rsidRDefault="00000000" w:rsidRPr="00000000" w14:paraId="00000091">
      <w:pPr>
        <w:ind w:left="720" w:firstLine="720"/>
        <w:rPr>
          <w:ins w:author="Andy Young" w:id="2" w:date="2019-05-22T01:21:31Z"/>
        </w:rPr>
      </w:pPr>
      <w:ins w:author="Andy Young" w:id="2" w:date="2019-05-22T01:21:31Z">
        <w:r w:rsidDel="00000000" w:rsidR="00000000" w:rsidRPr="00000000">
          <w:rPr>
            <w:rtl w:val="0"/>
          </w:rPr>
        </w:r>
      </w:ins>
    </w:p>
    <w:p w:rsidR="00000000" w:rsidDel="00000000" w:rsidP="00000000" w:rsidRDefault="00000000" w:rsidRPr="00000000" w14:paraId="00000092">
      <w:pPr>
        <w:ind w:left="720" w:firstLine="720"/>
        <w:rPr>
          <w:b w:val="1"/>
        </w:rPr>
      </w:pPr>
      <w:r w:rsidDel="00000000" w:rsidR="00000000" w:rsidRPr="00000000">
        <w:rPr>
          <w:b w:val="1"/>
          <w:rtl w:val="0"/>
        </w:rPr>
        <w:t xml:space="preserve">Testnet Authority Pool</w:t>
      </w:r>
    </w:p>
    <w:p w:rsidR="00000000" w:rsidDel="00000000" w:rsidP="00000000" w:rsidRDefault="00000000" w:rsidRPr="00000000" w14:paraId="00000093">
      <w:pPr>
        <w:ind w:left="720" w:firstLine="0"/>
        <w:rPr/>
      </w:pPr>
      <w:r w:rsidDel="00000000" w:rsidR="00000000" w:rsidRPr="00000000">
        <w:rPr>
          <w:b w:val="1"/>
          <w:rtl w:val="0"/>
        </w:rPr>
        <w:tab/>
      </w:r>
      <w:r w:rsidDel="00000000" w:rsidR="00000000" w:rsidRPr="00000000">
        <w:rPr>
          <w:rtl w:val="0"/>
        </w:rPr>
        <w:t xml:space="preserve">The group of Qualified Authority Nodes (QAN), including nodes currently </w:t>
      </w:r>
    </w:p>
    <w:p w:rsidR="00000000" w:rsidDel="00000000" w:rsidP="00000000" w:rsidRDefault="00000000" w:rsidRPr="00000000" w14:paraId="00000094">
      <w:pPr>
        <w:ind w:left="720" w:firstLine="720"/>
        <w:rPr/>
      </w:pPr>
      <w:r w:rsidDel="00000000" w:rsidR="00000000" w:rsidRPr="00000000">
        <w:rPr>
          <w:rtl w:val="0"/>
        </w:rPr>
        <w:t xml:space="preserve">operating as part of the Authority Set (AS).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720"/>
        <w:rPr>
          <w:del w:author="Andy Young" w:id="3" w:date="2019-05-22T01:21:29Z"/>
          <w:b w:val="1"/>
        </w:rPr>
      </w:pPr>
      <w:del w:author="Andy Young" w:id="3" w:date="2019-05-22T01:21:29Z">
        <w:r w:rsidDel="00000000" w:rsidR="00000000" w:rsidRPr="00000000">
          <w:rPr>
            <w:b w:val="1"/>
            <w:rtl w:val="0"/>
          </w:rPr>
          <w:delText xml:space="preserve">Testnet Authority Set</w:delText>
        </w:r>
      </w:del>
    </w:p>
    <w:p w:rsidR="00000000" w:rsidDel="00000000" w:rsidP="00000000" w:rsidRDefault="00000000" w:rsidRPr="00000000" w14:paraId="00000097">
      <w:pPr>
        <w:ind w:left="720" w:firstLine="0"/>
        <w:rPr>
          <w:del w:author="Andy Young" w:id="3" w:date="2019-05-22T01:21:29Z"/>
        </w:rPr>
      </w:pPr>
      <w:del w:author="Andy Young" w:id="3" w:date="2019-05-22T01:21:29Z">
        <w:r w:rsidDel="00000000" w:rsidR="00000000" w:rsidRPr="00000000">
          <w:rPr>
            <w:b w:val="1"/>
            <w:rtl w:val="0"/>
          </w:rPr>
          <w:tab/>
        </w:r>
        <w:r w:rsidDel="00000000" w:rsidR="00000000" w:rsidRPr="00000000">
          <w:rPr>
            <w:rtl w:val="0"/>
          </w:rPr>
          <w:delText xml:space="preserve">Encompasses The Federated Servers and Audit Servers. It is the </w:delText>
        </w:r>
      </w:del>
    </w:p>
    <w:p w:rsidR="00000000" w:rsidDel="00000000" w:rsidP="00000000" w:rsidRDefault="00000000" w:rsidRPr="00000000" w14:paraId="00000098">
      <w:pPr>
        <w:ind w:left="720" w:firstLine="720"/>
        <w:rPr/>
      </w:pPr>
      <w:del w:author="Andy Young" w:id="3" w:date="2019-05-22T01:21:29Z">
        <w:r w:rsidDel="00000000" w:rsidR="00000000" w:rsidRPr="00000000">
          <w:rPr>
            <w:rtl w:val="0"/>
          </w:rPr>
          <w:delText xml:space="preserve">backbone of the Factom Network</w:delText>
        </w:r>
      </w:del>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720"/>
        <w:rPr>
          <w:b w:val="1"/>
        </w:rPr>
      </w:pPr>
      <w:r w:rsidDel="00000000" w:rsidR="00000000" w:rsidRPr="00000000">
        <w:rPr>
          <w:b w:val="1"/>
          <w:rtl w:val="0"/>
        </w:rPr>
        <w:t xml:space="preserve">Testnet Federated Server</w:t>
      </w:r>
    </w:p>
    <w:p w:rsidR="00000000" w:rsidDel="00000000" w:rsidP="00000000" w:rsidRDefault="00000000" w:rsidRPr="00000000" w14:paraId="0000009B">
      <w:pPr>
        <w:ind w:left="720" w:firstLine="720"/>
        <w:rPr/>
      </w:pPr>
      <w:r w:rsidDel="00000000" w:rsidR="00000000" w:rsidRPr="00000000">
        <w:rPr>
          <w:rtl w:val="0"/>
        </w:rPr>
        <w:t xml:space="preserve">A node that is authorized to create directory blocks and write to the </w:t>
      </w:r>
    </w:p>
    <w:p w:rsidR="00000000" w:rsidDel="00000000" w:rsidP="00000000" w:rsidRDefault="00000000" w:rsidRPr="00000000" w14:paraId="0000009C">
      <w:pPr>
        <w:ind w:left="720" w:firstLine="720"/>
        <w:rPr/>
      </w:pPr>
      <w:r w:rsidDel="00000000" w:rsidR="00000000" w:rsidRPr="00000000">
        <w:rPr>
          <w:rtl w:val="0"/>
        </w:rPr>
        <w:t xml:space="preserve">blockchain. </w:t>
      </w:r>
    </w:p>
    <w:p w:rsidR="00000000" w:rsidDel="00000000" w:rsidP="00000000" w:rsidRDefault="00000000" w:rsidRPr="00000000" w14:paraId="0000009D">
      <w:pPr>
        <w:ind w:left="720" w:firstLine="720"/>
        <w:rPr/>
      </w:pPr>
      <w:r w:rsidDel="00000000" w:rsidR="00000000" w:rsidRPr="00000000">
        <w:rPr>
          <w:rtl w:val="0"/>
        </w:rPr>
        <w:t xml:space="preserve"> </w:t>
      </w:r>
    </w:p>
    <w:p w:rsidR="00000000" w:rsidDel="00000000" w:rsidP="00000000" w:rsidRDefault="00000000" w:rsidRPr="00000000" w14:paraId="0000009E">
      <w:pPr>
        <w:ind w:left="720" w:firstLine="720"/>
        <w:rPr>
          <w:b w:val="1"/>
        </w:rPr>
      </w:pPr>
      <w:r w:rsidDel="00000000" w:rsidR="00000000" w:rsidRPr="00000000">
        <w:rPr>
          <w:b w:val="1"/>
          <w:rtl w:val="0"/>
        </w:rPr>
        <w:t xml:space="preserve">Testnet Audit Server</w:t>
      </w:r>
    </w:p>
    <w:p w:rsidR="00000000" w:rsidDel="00000000" w:rsidP="00000000" w:rsidRDefault="00000000" w:rsidRPr="00000000" w14:paraId="0000009F">
      <w:pPr>
        <w:ind w:left="720" w:firstLine="720"/>
        <w:rPr/>
      </w:pPr>
      <w:r w:rsidDel="00000000" w:rsidR="00000000" w:rsidRPr="00000000">
        <w:rPr>
          <w:rtl w:val="0"/>
        </w:rPr>
        <w:t xml:space="preserve">The Audit Servers operates in the same manner as the federated </w:t>
      </w:r>
    </w:p>
    <w:p w:rsidR="00000000" w:rsidDel="00000000" w:rsidP="00000000" w:rsidRDefault="00000000" w:rsidRPr="00000000" w14:paraId="000000A0">
      <w:pPr>
        <w:ind w:left="720" w:firstLine="720"/>
        <w:rPr/>
      </w:pPr>
      <w:r w:rsidDel="00000000" w:rsidR="00000000" w:rsidRPr="00000000">
        <w:rPr>
          <w:rtl w:val="0"/>
        </w:rPr>
        <w:t xml:space="preserve">servers; in practice doing the same work, but is not authorized to write to the </w:t>
      </w:r>
    </w:p>
    <w:p w:rsidR="00000000" w:rsidDel="00000000" w:rsidP="00000000" w:rsidRDefault="00000000" w:rsidRPr="00000000" w14:paraId="000000A1">
      <w:pPr>
        <w:ind w:left="720" w:firstLine="720"/>
        <w:rPr/>
      </w:pPr>
      <w:r w:rsidDel="00000000" w:rsidR="00000000" w:rsidRPr="00000000">
        <w:rPr>
          <w:rtl w:val="0"/>
        </w:rPr>
        <w:t xml:space="preserve">blockchain. If a federated server is removed from the Authority Set an Audit </w:t>
      </w:r>
    </w:p>
    <w:p w:rsidR="00000000" w:rsidDel="00000000" w:rsidP="00000000" w:rsidRDefault="00000000" w:rsidRPr="00000000" w14:paraId="000000A2">
      <w:pPr>
        <w:ind w:left="720" w:firstLine="720"/>
        <w:rPr/>
      </w:pPr>
      <w:r w:rsidDel="00000000" w:rsidR="00000000" w:rsidRPr="00000000">
        <w:rPr>
          <w:rtl w:val="0"/>
        </w:rPr>
        <w:t xml:space="preserve">server is promoted to take its place.</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720" w:firstLine="720"/>
        <w:rPr>
          <w:b w:val="1"/>
        </w:rPr>
      </w:pPr>
      <w:r w:rsidDel="00000000" w:rsidR="00000000" w:rsidRPr="00000000">
        <w:rPr>
          <w:b w:val="1"/>
          <w:rtl w:val="0"/>
        </w:rPr>
        <w:t xml:space="preserve">Community Testnet Node Monitoring System</w:t>
      </w:r>
    </w:p>
    <w:p w:rsidR="00000000" w:rsidDel="00000000" w:rsidP="00000000" w:rsidRDefault="00000000" w:rsidRPr="00000000" w14:paraId="000000A5">
      <w:pPr>
        <w:ind w:left="720" w:firstLine="0"/>
        <w:rPr/>
      </w:pPr>
      <w:r w:rsidDel="00000000" w:rsidR="00000000" w:rsidRPr="00000000">
        <w:rPr>
          <w:b w:val="1"/>
          <w:rtl w:val="0"/>
        </w:rPr>
        <w:tab/>
      </w:r>
      <w:r w:rsidDel="00000000" w:rsidR="00000000" w:rsidRPr="00000000">
        <w:rPr>
          <w:rtl w:val="0"/>
        </w:rPr>
        <w:t xml:space="preserve">A system to monitor node health, software versions and uptime. </w:t>
      </w:r>
    </w:p>
    <w:p w:rsidR="00000000" w:rsidDel="00000000" w:rsidP="00000000" w:rsidRDefault="00000000" w:rsidRPr="00000000" w14:paraId="000000A6">
      <w:pPr>
        <w:ind w:left="720" w:firstLine="720"/>
        <w:rPr/>
      </w:pPr>
      <w:r w:rsidDel="00000000" w:rsidR="00000000" w:rsidRPr="00000000">
        <w:rPr>
          <w:rtl w:val="0"/>
        </w:rPr>
        <w:t xml:space="preserve">Currently one is provided for free by The Factoid Authority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Subtitle"/>
        <w:ind w:left="720" w:firstLine="0"/>
        <w:rPr/>
      </w:pPr>
      <w:bookmarkStart w:colFirst="0" w:colLast="0" w:name="_b3alzspqiol6" w:id="3"/>
      <w:bookmarkEnd w:id="3"/>
      <w:r w:rsidDel="00000000" w:rsidR="00000000" w:rsidRPr="00000000">
        <w:br w:type="page"/>
      </w:r>
      <w:r w:rsidDel="00000000" w:rsidR="00000000" w:rsidRPr="00000000">
        <w:rPr>
          <w:rtl w:val="0"/>
        </w:rPr>
      </w:r>
    </w:p>
    <w:p w:rsidR="00000000" w:rsidDel="00000000" w:rsidP="00000000" w:rsidRDefault="00000000" w:rsidRPr="00000000" w14:paraId="000000AD">
      <w:pPr>
        <w:pStyle w:val="Subtitle"/>
        <w:ind w:left="720" w:firstLine="0"/>
        <w:rPr/>
      </w:pPr>
      <w:bookmarkStart w:colFirst="0" w:colLast="0" w:name="_sxdlnk6k7awc" w:id="4"/>
      <w:bookmarkEnd w:id="4"/>
      <w:r w:rsidDel="00000000" w:rsidR="00000000" w:rsidRPr="00000000">
        <w:rPr>
          <w:rtl w:val="0"/>
        </w:rPr>
      </w:r>
    </w:p>
    <w:p w:rsidR="00000000" w:rsidDel="00000000" w:rsidP="00000000" w:rsidRDefault="00000000" w:rsidRPr="00000000" w14:paraId="000000AE">
      <w:pPr>
        <w:pStyle w:val="Subtitle"/>
        <w:numPr>
          <w:ilvl w:val="1"/>
          <w:numId w:val="1"/>
        </w:numPr>
        <w:ind w:left="1440" w:hanging="360"/>
        <w:rPr>
          <w:color w:val="666666"/>
          <w:sz w:val="30"/>
          <w:szCs w:val="30"/>
        </w:rPr>
      </w:pPr>
      <w:bookmarkStart w:colFirst="0" w:colLast="0" w:name="_jmg373wokrak" w:id="5"/>
      <w:bookmarkEnd w:id="5"/>
      <w:r w:rsidDel="00000000" w:rsidR="00000000" w:rsidRPr="00000000">
        <w:rPr>
          <w:rtl w:val="0"/>
        </w:rPr>
        <w:t xml:space="preserve">Abbreviations</w:t>
      </w:r>
    </w:p>
    <w:p w:rsidR="00000000" w:rsidDel="00000000" w:rsidP="00000000" w:rsidRDefault="00000000" w:rsidRPr="00000000" w14:paraId="000000AF">
      <w:pPr>
        <w:rPr/>
      </w:pPr>
      <w:r w:rsidDel="00000000" w:rsidR="00000000" w:rsidRPr="00000000">
        <w:rPr>
          <w:rtl w:val="0"/>
        </w:rPr>
      </w:r>
    </w:p>
    <w:tbl>
      <w:tblPr>
        <w:tblStyle w:val="Table5"/>
        <w:tblW w:w="6870.0" w:type="dxa"/>
        <w:jc w:val="left"/>
        <w:tblInd w:w="940.0" w:type="dxa"/>
        <w:tblLayout w:type="fixed"/>
        <w:tblLook w:val="0600"/>
      </w:tblPr>
      <w:tblGrid>
        <w:gridCol w:w="1485"/>
        <w:gridCol w:w="5385"/>
        <w:tblGridChange w:id="0">
          <w:tblGrid>
            <w:gridCol w:w="1485"/>
            <w:gridCol w:w="5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Authority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FCN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Factom Community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Factom Milestone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Testnet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TAP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The Testnet Authority Pool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The Testnet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The Factom Community Testnet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Working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WGC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Working Group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WGM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Working Group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WPS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Writes Per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QAN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Qualified Authority Node</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ind w:left="0" w:firstLine="0"/>
        <w:rPr/>
      </w:pPr>
      <w:bookmarkStart w:colFirst="0" w:colLast="0" w:name="_txpcv7e1f9y8" w:id="6"/>
      <w:bookmarkEnd w:id="6"/>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1"/>
        </w:numPr>
        <w:ind w:left="720" w:hanging="360"/>
        <w:rPr/>
      </w:pPr>
      <w:bookmarkStart w:colFirst="0" w:colLast="0" w:name="_foyx3kjyayd1" w:id="7"/>
      <w:bookmarkEnd w:id="7"/>
      <w:r w:rsidDel="00000000" w:rsidR="00000000" w:rsidRPr="00000000">
        <w:rPr>
          <w:rtl w:val="0"/>
        </w:rPr>
        <w:t xml:space="preserve">Organizational Structure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1"/>
          <w:numId w:val="1"/>
        </w:numPr>
        <w:ind w:left="1440" w:hanging="360"/>
        <w:rPr/>
      </w:pPr>
      <w:r w:rsidDel="00000000" w:rsidR="00000000" w:rsidRPr="00000000">
        <w:rPr>
          <w:rtl w:val="0"/>
        </w:rPr>
        <w:t xml:space="preserve">The Factom Community Testnet (“The Testnet”) is headed by The Testnet Administrator, who has the option to appoint a deputy</w:t>
      </w:r>
      <w:ins w:author="Andy Young" w:id="4" w:date="2019-05-22T01:22:59Z">
        <w:r w:rsidDel="00000000" w:rsidR="00000000" w:rsidRPr="00000000">
          <w:rPr>
            <w:rtl w:val="0"/>
          </w:rPr>
          <w:t xml:space="preserve"> or deputies</w:t>
        </w:r>
      </w:ins>
      <w:r w:rsidDel="00000000" w:rsidR="00000000" w:rsidRPr="00000000">
        <w:rPr>
          <w:rtl w:val="0"/>
        </w:rPr>
        <w:t xml:space="preserve"> if he or she wishes.</w:t>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1"/>
          <w:numId w:val="1"/>
        </w:numPr>
        <w:ind w:left="1440" w:hanging="360"/>
        <w:rPr/>
      </w:pPr>
      <w:r w:rsidDel="00000000" w:rsidR="00000000" w:rsidRPr="00000000">
        <w:rPr>
          <w:rtl w:val="0"/>
        </w:rPr>
        <w:t xml:space="preserve">The Testnet community has the option to form Working Groups. These Groups will constitute discrete organisational entities within the larger Testnet structure. </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1"/>
          <w:numId w:val="1"/>
        </w:numPr>
        <w:ind w:left="1440" w:hanging="360"/>
        <w:rPr>
          <w:u w:val="none"/>
        </w:rPr>
      </w:pPr>
      <w:r w:rsidDel="00000000" w:rsidR="00000000" w:rsidRPr="00000000">
        <w:rPr>
          <w:rtl w:val="0"/>
        </w:rPr>
        <w:t xml:space="preserve">The working groups are chaired by one or multiple chairmen, which acts as the point of contact for the group. In addition to this the chairmen have administrative duties as described in chapter 4 of this document.</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1"/>
          <w:numId w:val="1"/>
        </w:numPr>
        <w:ind w:left="1440" w:hanging="360"/>
        <w:rPr>
          <w:u w:val="none"/>
        </w:rPr>
      </w:pPr>
      <w:r w:rsidDel="00000000" w:rsidR="00000000" w:rsidRPr="00000000">
        <w:rPr>
          <w:rtl w:val="0"/>
        </w:rPr>
        <w:t xml:space="preserve">The activities and organisational structure of the Testnet are distinct from that of the Factom Mainnet.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Title"/>
        <w:numPr>
          <w:ilvl w:val="0"/>
          <w:numId w:val="1"/>
        </w:numPr>
        <w:ind w:left="720" w:hanging="360"/>
        <w:rPr>
          <w:sz w:val="52"/>
          <w:szCs w:val="52"/>
        </w:rPr>
      </w:pPr>
      <w:bookmarkStart w:colFirst="0" w:colLast="0" w:name="_mxxt30n87ptr" w:id="8"/>
      <w:bookmarkEnd w:id="8"/>
      <w:r w:rsidDel="00000000" w:rsidR="00000000" w:rsidRPr="00000000">
        <w:rPr>
          <w:rtl w:val="0"/>
        </w:rPr>
        <w:t xml:space="preserve">Governance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Subtitle"/>
        <w:numPr>
          <w:ilvl w:val="1"/>
          <w:numId w:val="1"/>
        </w:numPr>
        <w:ind w:left="1440" w:hanging="360"/>
        <w:rPr/>
      </w:pPr>
      <w:bookmarkStart w:colFirst="0" w:colLast="0" w:name="_wfnt3qnxlhvz" w:id="9"/>
      <w:bookmarkEnd w:id="9"/>
      <w:r w:rsidDel="00000000" w:rsidR="00000000" w:rsidRPr="00000000">
        <w:rPr>
          <w:rtl w:val="0"/>
        </w:rPr>
        <w:t xml:space="preserve">General </w:t>
      </w:r>
      <w:ins w:author="Andy Young" w:id="5" w:date="2019-05-22T01:23:44Z">
        <w:r w:rsidDel="00000000" w:rsidR="00000000" w:rsidRPr="00000000">
          <w:rPr>
            <w:rtl w:val="0"/>
          </w:rPr>
          <w:t xml:space="preserve">P</w:t>
        </w:r>
      </w:ins>
      <w:del w:author="Andy Young" w:id="5" w:date="2019-05-22T01:23:44Z">
        <w:r w:rsidDel="00000000" w:rsidR="00000000" w:rsidRPr="00000000">
          <w:rPr>
            <w:rtl w:val="0"/>
          </w:rPr>
          <w:delText xml:space="preserve">p</w:delText>
        </w:r>
      </w:del>
      <w:r w:rsidDel="00000000" w:rsidR="00000000" w:rsidRPr="00000000">
        <w:rPr>
          <w:rtl w:val="0"/>
        </w:rPr>
        <w:t xml:space="preserve">rinciples</w:t>
      </w:r>
    </w:p>
    <w:p w:rsidR="00000000" w:rsidDel="00000000" w:rsidP="00000000" w:rsidRDefault="00000000" w:rsidRPr="00000000" w14:paraId="000000D9">
      <w:pPr>
        <w:numPr>
          <w:ilvl w:val="2"/>
          <w:numId w:val="1"/>
        </w:numPr>
        <w:ind w:left="2160" w:hanging="360"/>
        <w:rPr/>
      </w:pPr>
      <w:r w:rsidDel="00000000" w:rsidR="00000000" w:rsidRPr="00000000">
        <w:rPr>
          <w:rtl w:val="0"/>
        </w:rPr>
        <w:t xml:space="preserve">The Factom Community </w:t>
      </w:r>
      <w:ins w:author="Andy Young" w:id="6" w:date="2019-05-22T01:23:52Z">
        <w:r w:rsidDel="00000000" w:rsidR="00000000" w:rsidRPr="00000000">
          <w:rPr>
            <w:rtl w:val="0"/>
          </w:rPr>
          <w:t xml:space="preserve">T</w:t>
        </w:r>
      </w:ins>
      <w:del w:author="Andy Young" w:id="6" w:date="2019-05-22T01:23:52Z">
        <w:r w:rsidDel="00000000" w:rsidR="00000000" w:rsidRPr="00000000">
          <w:rPr>
            <w:rtl w:val="0"/>
          </w:rPr>
          <w:delText xml:space="preserve">t</w:delText>
        </w:r>
      </w:del>
      <w:r w:rsidDel="00000000" w:rsidR="00000000" w:rsidRPr="00000000">
        <w:rPr>
          <w:rtl w:val="0"/>
        </w:rPr>
        <w:t xml:space="preserve">estnet is a self-contained organization </w:t>
      </w:r>
      <w:del w:author="Andy Young" w:id="7" w:date="2019-05-22T01:27:45Z">
        <w:r w:rsidDel="00000000" w:rsidR="00000000" w:rsidRPr="00000000">
          <w:rPr>
            <w:rtl w:val="0"/>
          </w:rPr>
          <w:delText xml:space="preserve">currently </w:delText>
        </w:r>
      </w:del>
      <w:r w:rsidDel="00000000" w:rsidR="00000000" w:rsidRPr="00000000">
        <w:rPr>
          <w:rtl w:val="0"/>
        </w:rPr>
        <w:t xml:space="preserve">without formal responsibilities to external entities. </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numPr>
          <w:ilvl w:val="2"/>
          <w:numId w:val="1"/>
        </w:numPr>
        <w:ind w:left="2160" w:hanging="360"/>
        <w:rPr/>
      </w:pPr>
      <w:r w:rsidDel="00000000" w:rsidR="00000000" w:rsidRPr="00000000">
        <w:rPr>
          <w:rtl w:val="0"/>
        </w:rPr>
        <w:t xml:space="preserve">This is</w:t>
      </w:r>
      <w:ins w:author="Andy Young" w:id="8" w:date="2019-05-22T01:24:03Z">
        <w:r w:rsidDel="00000000" w:rsidR="00000000" w:rsidRPr="00000000">
          <w:rPr>
            <w:rtl w:val="0"/>
          </w:rPr>
          <w:t xml:space="preserve"> </w:t>
        </w:r>
      </w:ins>
      <w:del w:author="Andy Young" w:id="8" w:date="2019-05-22T01:24:03Z">
        <w:r w:rsidDel="00000000" w:rsidR="00000000" w:rsidRPr="00000000">
          <w:rPr>
            <w:rtl w:val="0"/>
          </w:rPr>
          <w:delText xml:space="preserve"> likely </w:delText>
        </w:r>
      </w:del>
      <w:r w:rsidDel="00000000" w:rsidR="00000000" w:rsidRPr="00000000">
        <w:rPr>
          <w:rtl w:val="0"/>
        </w:rPr>
        <w:t xml:space="preserve">subject to change, as an overarching Factom Community Structure </w:t>
      </w:r>
      <w:ins w:author="Andy Young" w:id="9" w:date="2019-05-22T01:28:25Z">
        <w:r w:rsidDel="00000000" w:rsidR="00000000" w:rsidRPr="00000000">
          <w:rPr>
            <w:rtl w:val="0"/>
          </w:rPr>
          <w:t xml:space="preserve">is</w:t>
        </w:r>
      </w:ins>
      <w:del w:author="Andy Young" w:id="9" w:date="2019-05-22T01:28:25Z">
        <w:r w:rsidDel="00000000" w:rsidR="00000000" w:rsidRPr="00000000">
          <w:rPr>
            <w:rtl w:val="0"/>
          </w:rPr>
          <w:delText xml:space="preserve">is seen as</w:delText>
        </w:r>
      </w:del>
      <w:r w:rsidDel="00000000" w:rsidR="00000000" w:rsidRPr="00000000">
        <w:rPr>
          <w:rtl w:val="0"/>
        </w:rPr>
        <w:t xml:space="preserve"> likely to emerge in the near future. The Testnet should be incorporated into such a structure at a later stage to facilitate solid governance, as well as sufficient coordination between The Testnet and the broader Factom community.</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numPr>
          <w:ilvl w:val="2"/>
          <w:numId w:val="1"/>
        </w:numPr>
        <w:ind w:left="2160" w:hanging="360"/>
        <w:rPr>
          <w:u w:val="none"/>
        </w:rPr>
      </w:pPr>
      <w:r w:rsidDel="00000000" w:rsidR="00000000" w:rsidRPr="00000000">
        <w:rPr>
          <w:rtl w:val="0"/>
        </w:rPr>
        <w:t xml:space="preserve">The Testnet Administrator is selected for a 6 month term by a vote held on the 1st of </w:t>
      </w:r>
      <w:r w:rsidDel="00000000" w:rsidR="00000000" w:rsidRPr="00000000">
        <w:rPr>
          <w:rtl w:val="0"/>
        </w:rPr>
        <w:t xml:space="preserve">May</w:t>
      </w:r>
      <w:r w:rsidDel="00000000" w:rsidR="00000000" w:rsidRPr="00000000">
        <w:rPr>
          <w:rtl w:val="0"/>
        </w:rPr>
        <w:t xml:space="preserve"> and 1st of </w:t>
      </w:r>
      <w:r w:rsidDel="00000000" w:rsidR="00000000" w:rsidRPr="00000000">
        <w:rPr>
          <w:rtl w:val="0"/>
        </w:rPr>
        <w:t xml:space="preserve">November</w:t>
      </w:r>
      <w:r w:rsidDel="00000000" w:rsidR="00000000" w:rsidRPr="00000000">
        <w:rPr>
          <w:rtl w:val="0"/>
        </w:rPr>
        <w:t xml:space="preserve">.</w:t>
      </w:r>
      <w:r w:rsidDel="00000000" w:rsidR="00000000" w:rsidRPr="00000000">
        <w:rPr>
          <w:rtl w:val="0"/>
        </w:rPr>
        <w:t xml:space="preserve"> The candidate with the most community support shall be selected as the </w:t>
      </w:r>
      <w:del w:author="Andy Young" w:id="10" w:date="2019-05-22T01:28:35Z">
        <w:r w:rsidDel="00000000" w:rsidR="00000000" w:rsidRPr="00000000">
          <w:rPr>
            <w:rtl w:val="0"/>
          </w:rPr>
          <w:delText xml:space="preserve">new </w:delText>
        </w:r>
      </w:del>
      <w:r w:rsidDel="00000000" w:rsidR="00000000" w:rsidRPr="00000000">
        <w:rPr>
          <w:rtl w:val="0"/>
        </w:rPr>
        <w:t xml:space="preserve">Administrator. If there is a tie a new vote will be held every consecutive day until the tie is broken.</w:t>
      </w: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numPr>
          <w:ilvl w:val="2"/>
          <w:numId w:val="1"/>
        </w:numPr>
        <w:ind w:left="2160" w:hanging="360"/>
        <w:rPr>
          <w:u w:val="none"/>
        </w:rPr>
      </w:pPr>
      <w:r w:rsidDel="00000000" w:rsidR="00000000" w:rsidRPr="00000000">
        <w:rPr>
          <w:rtl w:val="0"/>
        </w:rPr>
        <w:t xml:space="preserve">Every entity which has hosted a </w:t>
      </w:r>
      <w:r w:rsidDel="00000000" w:rsidR="00000000" w:rsidRPr="00000000">
        <w:rPr>
          <w:rtl w:val="0"/>
        </w:rPr>
        <w:t xml:space="preserve">qualified authority node </w:t>
      </w:r>
      <w:r w:rsidDel="00000000" w:rsidR="00000000" w:rsidRPr="00000000">
        <w:rPr>
          <w:rtl w:val="0"/>
        </w:rPr>
        <w:t xml:space="preserve">for the last 30 consecutive days leading up to the vote will be allocated one vote. The voting period lasts from 00:0</w:t>
      </w:r>
      <w:r w:rsidDel="00000000" w:rsidR="00000000" w:rsidRPr="00000000">
        <w:rPr>
          <w:rtl w:val="0"/>
        </w:rPr>
        <w:t xml:space="preserve">0</w:t>
      </w:r>
      <w:r w:rsidDel="00000000" w:rsidR="00000000" w:rsidRPr="00000000">
        <w:rPr>
          <w:rtl w:val="0"/>
        </w:rPr>
        <w:t xml:space="preserve"> UTC to 23:59 UTC and the votes will then be tallied, factomized on the </w:t>
      </w:r>
      <w:ins w:author="Andy Young" w:id="11" w:date="2019-05-22T01:28:43Z">
        <w:r w:rsidDel="00000000" w:rsidR="00000000" w:rsidRPr="00000000">
          <w:rPr>
            <w:rtl w:val="0"/>
          </w:rPr>
          <w:t xml:space="preserve">M</w:t>
        </w:r>
      </w:ins>
      <w:del w:author="Andy Young" w:id="11" w:date="2019-05-22T01:28:43Z">
        <w:r w:rsidDel="00000000" w:rsidR="00000000" w:rsidRPr="00000000">
          <w:rPr>
            <w:rtl w:val="0"/>
          </w:rPr>
          <w:delText xml:space="preserve">m</w:delText>
        </w:r>
      </w:del>
      <w:r w:rsidDel="00000000" w:rsidR="00000000" w:rsidRPr="00000000">
        <w:rPr>
          <w:rtl w:val="0"/>
        </w:rPr>
        <w:t xml:space="preserve">ainnet and then published.</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numPr>
          <w:ilvl w:val="2"/>
          <w:numId w:val="1"/>
        </w:numPr>
        <w:ind w:left="2160" w:hanging="360"/>
        <w:rPr>
          <w:u w:val="none"/>
        </w:rPr>
      </w:pPr>
      <w:r w:rsidDel="00000000" w:rsidR="00000000" w:rsidRPr="00000000">
        <w:rPr>
          <w:rtl w:val="0"/>
        </w:rPr>
        <w:t xml:space="preserve">A </w:t>
      </w:r>
      <w:r w:rsidDel="00000000" w:rsidR="00000000" w:rsidRPr="00000000">
        <w:rPr>
          <w:i w:val="1"/>
          <w:rtl w:val="0"/>
        </w:rPr>
        <w:t xml:space="preserve">motion of no confidence</w:t>
      </w:r>
      <w:r w:rsidDel="00000000" w:rsidR="00000000" w:rsidRPr="00000000">
        <w:rPr>
          <w:rtl w:val="0"/>
        </w:rPr>
        <w:t xml:space="preserve"> may be put forward by any entity that is hosting an authority server. To trigger a vote of no confidence a total of at least 20% of the Authority-entities will have to back the motion. The voting period will be the held 2 days after a successful motion of no confidence (UTC; 00:0</w:t>
      </w:r>
      <w:r w:rsidDel="00000000" w:rsidR="00000000" w:rsidRPr="00000000">
        <w:rPr>
          <w:rtl w:val="0"/>
        </w:rPr>
        <w:t xml:space="preserve">0</w:t>
      </w:r>
      <w:r w:rsidDel="00000000" w:rsidR="00000000" w:rsidRPr="00000000">
        <w:rPr>
          <w:rtl w:val="0"/>
        </w:rPr>
        <w:t xml:space="preserve">-23:59). A quorum requires at least 50% attendance of the authority entities, and the administrator is obliged to resign if a majority of the quorum casts a </w:t>
      </w:r>
      <w:r w:rsidDel="00000000" w:rsidR="00000000" w:rsidRPr="00000000">
        <w:rPr>
          <w:i w:val="1"/>
          <w:rtl w:val="0"/>
        </w:rPr>
        <w:t xml:space="preserve">no confidence</w:t>
      </w:r>
      <w:r w:rsidDel="00000000" w:rsidR="00000000" w:rsidRPr="00000000">
        <w:rPr>
          <w:rtl w:val="0"/>
        </w:rPr>
        <w:t xml:space="preserve"> vote.</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ind w:left="2160" w:firstLine="0"/>
        <w:rPr/>
      </w:pPr>
      <w:r w:rsidDel="00000000" w:rsidR="00000000" w:rsidRPr="00000000">
        <w:rPr>
          <w:rtl w:val="0"/>
        </w:rPr>
        <w:t xml:space="preserve">In the event of a motion of no confidence passed, the TA is obliged to organise the subsequent vote. Refusal to organise the subsequent vote will result in the forfeiture of the position of TA.</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numPr>
          <w:ilvl w:val="2"/>
          <w:numId w:val="1"/>
        </w:numPr>
        <w:ind w:left="2160" w:hanging="360"/>
        <w:rPr>
          <w:ins w:author="Andy Young" w:id="13" w:date="2019-05-22T01:34:34Z"/>
          <w:u w:val="none"/>
        </w:rPr>
      </w:pPr>
      <w:r w:rsidDel="00000000" w:rsidR="00000000" w:rsidRPr="00000000">
        <w:rPr>
          <w:rtl w:val="0"/>
        </w:rPr>
        <w:t xml:space="preserve">Any changes to chapter 3.1 and 3.2 in this document requires the consent of a majority of the</w:t>
      </w:r>
      <w:ins w:author="Andy Young" w:id="12" w:date="2019-05-22T01:33:32Z">
        <w:r w:rsidDel="00000000" w:rsidR="00000000" w:rsidRPr="00000000">
          <w:rPr>
            <w:rtl w:val="0"/>
          </w:rPr>
          <w:t xml:space="preserve"> </w:t>
        </w:r>
      </w:ins>
      <w:del w:author="Andy Young" w:id="12" w:date="2019-05-22T01:33:32Z">
        <w:r w:rsidDel="00000000" w:rsidR="00000000" w:rsidRPr="00000000">
          <w:rPr>
            <w:rtl w:val="0"/>
          </w:rPr>
          <w:delText xml:space="preserve"> </w:delText>
        </w:r>
      </w:del>
      <w:commentRangeStart w:id="0"/>
      <w:r w:rsidDel="00000000" w:rsidR="00000000" w:rsidRPr="00000000">
        <w:rPr>
          <w:rtl w:val="0"/>
        </w:rPr>
        <w:t xml:space="preserve">Authority entities</w:t>
      </w:r>
      <w:commentRangeEnd w:id="0"/>
      <w:r w:rsidDel="00000000" w:rsidR="00000000" w:rsidRPr="00000000">
        <w:commentReference w:id="0"/>
      </w:r>
      <w:r w:rsidDel="00000000" w:rsidR="00000000" w:rsidRPr="00000000">
        <w:rPr>
          <w:rtl w:val="0"/>
        </w:rPr>
        <w:t xml:space="preserve">, and shall be effected through a vote in the #governance-channel.</w:t>
      </w:r>
      <w:r w:rsidDel="00000000" w:rsidR="00000000" w:rsidRPr="00000000">
        <w:rPr>
          <w:rtl w:val="0"/>
        </w:rPr>
        <w:t xml:space="preserve"> Notification of a vote shall be given 1 week prior to the event. The voting period shall last from 00:00 UTC to 23:59 UTC,</w:t>
      </w:r>
      <w:r w:rsidDel="00000000" w:rsidR="00000000" w:rsidRPr="00000000">
        <w:rPr>
          <w:rtl w:val="0"/>
        </w:rPr>
        <w:t xml:space="preserve"> and a quorum requires at least 50% attendance of the authority entities.</w:t>
      </w:r>
      <w:ins w:author="Andy Young" w:id="13" w:date="2019-05-22T01:34:34Z">
        <w:r w:rsidDel="00000000" w:rsidR="00000000" w:rsidRPr="00000000">
          <w:rPr>
            <w:rtl w:val="0"/>
          </w:rPr>
        </w:r>
      </w:ins>
    </w:p>
    <w:p w:rsidR="00000000" w:rsidDel="00000000" w:rsidP="00000000" w:rsidRDefault="00000000" w:rsidRPr="00000000" w14:paraId="000000E6">
      <w:pPr>
        <w:ind w:left="2160" w:firstLine="0"/>
        <w:rPr>
          <w:ins w:author="Andy Young" w:id="13" w:date="2019-05-22T01:34:34Z"/>
        </w:rPr>
      </w:pPr>
      <w:ins w:author="Andy Young" w:id="13" w:date="2019-05-22T01:34:34Z">
        <w:r w:rsidDel="00000000" w:rsidR="00000000" w:rsidRPr="00000000">
          <w:rPr>
            <w:rtl w:val="0"/>
          </w:rPr>
        </w:r>
      </w:ins>
    </w:p>
    <w:p w:rsidR="00000000" w:rsidDel="00000000" w:rsidP="00000000" w:rsidRDefault="00000000" w:rsidRPr="00000000" w14:paraId="000000E7">
      <w:pPr>
        <w:numPr>
          <w:ilvl w:val="2"/>
          <w:numId w:val="1"/>
        </w:numPr>
        <w:ind w:left="2160" w:hanging="360"/>
        <w:rPr>
          <w:u w:val="none"/>
          <w:rPrChange w:author="Andy Young" w:id="14" w:date="2019-05-22T01:34:36Z">
            <w:rPr>
              <w:u w:val="none"/>
            </w:rPr>
          </w:rPrChange>
        </w:rPr>
        <w:pPrChange w:author="Andy Young" w:id="0" w:date="2019-05-22T01:34:36Z">
          <w:pPr>
            <w:numPr>
              <w:ilvl w:val="2"/>
              <w:numId w:val="1"/>
            </w:numPr>
            <w:ind w:left="2160" w:hanging="360"/>
          </w:pPr>
        </w:pPrChange>
      </w:pPr>
      <w:ins w:author="Andy Young" w:id="13" w:date="2019-05-22T01:34:34Z">
        <w:commentRangeStart w:id="1"/>
        <w:r w:rsidDel="00000000" w:rsidR="00000000" w:rsidRPr="00000000">
          <w:rPr>
            <w:rtl w:val="0"/>
          </w:rPr>
          <w:t xml:space="preserve">In the event that there is only one or zero candidates who apply...</w:t>
        </w:r>
      </w:ins>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pStyle w:val="Subtitle"/>
        <w:numPr>
          <w:ilvl w:val="1"/>
          <w:numId w:val="1"/>
        </w:numPr>
        <w:ind w:left="1440" w:hanging="360"/>
        <w:rPr/>
      </w:pPr>
      <w:bookmarkStart w:colFirst="0" w:colLast="0" w:name="_t5pu45cb3h5s" w:id="10"/>
      <w:bookmarkEnd w:id="10"/>
      <w:r w:rsidDel="00000000" w:rsidR="00000000" w:rsidRPr="00000000">
        <w:rPr>
          <w:rtl w:val="0"/>
        </w:rPr>
        <w:t xml:space="preserve">Testnet </w:t>
      </w:r>
      <w:del w:author="Andy Young" w:id="15" w:date="2019-05-22T01:36:09Z">
        <w:r w:rsidDel="00000000" w:rsidR="00000000" w:rsidRPr="00000000">
          <w:rPr>
            <w:rtl w:val="0"/>
          </w:rPr>
          <w:delText xml:space="preserve">a</w:delText>
        </w:r>
      </w:del>
      <w:ins w:author="Andy Young" w:id="15" w:date="2019-05-22T01:36:09Z">
        <w:r w:rsidDel="00000000" w:rsidR="00000000" w:rsidRPr="00000000">
          <w:rPr>
            <w:rtl w:val="0"/>
          </w:rPr>
          <w:t xml:space="preserve">A</w:t>
        </w:r>
      </w:ins>
      <w:r w:rsidDel="00000000" w:rsidR="00000000" w:rsidRPr="00000000">
        <w:rPr>
          <w:rtl w:val="0"/>
        </w:rPr>
        <w:t xml:space="preserve">dministrator </w:t>
      </w:r>
    </w:p>
    <w:p w:rsidR="00000000" w:rsidDel="00000000" w:rsidP="00000000" w:rsidRDefault="00000000" w:rsidRPr="00000000" w14:paraId="000000EB">
      <w:pPr>
        <w:numPr>
          <w:ilvl w:val="2"/>
          <w:numId w:val="1"/>
        </w:numPr>
        <w:ind w:left="2160" w:hanging="360"/>
        <w:rPr>
          <w:u w:val="none"/>
        </w:rPr>
      </w:pPr>
      <w:r w:rsidDel="00000000" w:rsidR="00000000" w:rsidRPr="00000000">
        <w:rPr>
          <w:rtl w:val="0"/>
        </w:rPr>
        <w:t xml:space="preserve">The Testnet Administrator (TA) is responsible for defining short-, medium- and long-term goals for The Testnet, and shall ensure that the organization is effectively working towards these in unison.</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numPr>
          <w:ilvl w:val="2"/>
          <w:numId w:val="1"/>
        </w:numPr>
        <w:ind w:left="2160" w:hanging="360"/>
        <w:rPr>
          <w:u w:val="none"/>
        </w:rPr>
      </w:pPr>
      <w:r w:rsidDel="00000000" w:rsidR="00000000" w:rsidRPr="00000000">
        <w:rPr>
          <w:rtl w:val="0"/>
        </w:rPr>
        <w:t xml:space="preserve">The TA may appoint </w:t>
      </w:r>
      <w:ins w:author="Andy Young" w:id="16" w:date="2019-05-22T01:36:35Z">
        <w:r w:rsidDel="00000000" w:rsidR="00000000" w:rsidRPr="00000000">
          <w:rPr>
            <w:rtl w:val="0"/>
          </w:rPr>
          <w:t xml:space="preserve">one or more</w:t>
        </w:r>
      </w:ins>
      <w:del w:author="Andy Young" w:id="16" w:date="2019-05-22T01:36:35Z">
        <w:r w:rsidDel="00000000" w:rsidR="00000000" w:rsidRPr="00000000">
          <w:rPr>
            <w:rtl w:val="0"/>
          </w:rPr>
          <w:delText xml:space="preserve">a</w:delText>
        </w:r>
      </w:del>
      <w:r w:rsidDel="00000000" w:rsidR="00000000" w:rsidRPr="00000000">
        <w:rPr>
          <w:rtl w:val="0"/>
        </w:rPr>
        <w:t xml:space="preserve"> deput</w:t>
      </w:r>
      <w:ins w:author="Andy Young" w:id="17" w:date="2019-05-22T01:36:41Z">
        <w:r w:rsidDel="00000000" w:rsidR="00000000" w:rsidRPr="00000000">
          <w:rPr>
            <w:rtl w:val="0"/>
          </w:rPr>
          <w:t xml:space="preserve">ies</w:t>
        </w:r>
      </w:ins>
      <w:del w:author="Andy Young" w:id="17" w:date="2019-05-22T01:36:41Z">
        <w:r w:rsidDel="00000000" w:rsidR="00000000" w:rsidRPr="00000000">
          <w:rPr>
            <w:rtl w:val="0"/>
          </w:rPr>
          <w:delText xml:space="preserve">y</w:delText>
        </w:r>
      </w:del>
      <w:r w:rsidDel="00000000" w:rsidR="00000000" w:rsidRPr="00000000">
        <w:rPr>
          <w:rtl w:val="0"/>
        </w:rPr>
        <w:t xml:space="preserve"> to assist </w:t>
      </w:r>
      <w:del w:author="Andy Young" w:id="18" w:date="2019-05-22T01:36:52Z">
        <w:r w:rsidDel="00000000" w:rsidR="00000000" w:rsidRPr="00000000">
          <w:rPr>
            <w:rtl w:val="0"/>
          </w:rPr>
          <w:delText xml:space="preserve">them </w:delText>
        </w:r>
      </w:del>
      <w:r w:rsidDel="00000000" w:rsidR="00000000" w:rsidRPr="00000000">
        <w:rPr>
          <w:rtl w:val="0"/>
        </w:rPr>
        <w:t xml:space="preserve">with executing </w:t>
      </w:r>
      <w:ins w:author="Andy Young" w:id="19" w:date="2019-05-22T01:36:56Z">
        <w:r w:rsidDel="00000000" w:rsidR="00000000" w:rsidRPr="00000000">
          <w:rPr>
            <w:rtl w:val="0"/>
          </w:rPr>
          <w:t xml:space="preserve">his or her</w:t>
        </w:r>
      </w:ins>
      <w:del w:author="Andy Young" w:id="19" w:date="2019-05-22T01:36:56Z">
        <w:r w:rsidDel="00000000" w:rsidR="00000000" w:rsidRPr="00000000">
          <w:rPr>
            <w:rtl w:val="0"/>
          </w:rPr>
          <w:delText xml:space="preserve">their</w:delText>
        </w:r>
      </w:del>
      <w:r w:rsidDel="00000000" w:rsidR="00000000" w:rsidRPr="00000000">
        <w:rPr>
          <w:rtl w:val="0"/>
        </w:rPr>
        <w:t xml:space="preserve"> duties, and to whom the administrator responsibilities may be transferred to for short periods of time when the TA may be unavailable.</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2"/>
          <w:numId w:val="1"/>
        </w:numPr>
        <w:ind w:left="2160" w:hanging="360"/>
        <w:rPr>
          <w:u w:val="none"/>
        </w:rPr>
      </w:pPr>
      <w:r w:rsidDel="00000000" w:rsidR="00000000" w:rsidRPr="00000000">
        <w:rPr>
          <w:rtl w:val="0"/>
        </w:rPr>
        <w:t xml:space="preserve">The TA shall publish a monthly report in the Discord #testnet-announcements-channel, which should at minimum include information on the following:</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ind w:left="2160" w:firstLine="0"/>
        <w:rPr/>
      </w:pPr>
      <w:r w:rsidDel="00000000" w:rsidR="00000000" w:rsidRPr="00000000">
        <w:rPr>
          <w:rtl w:val="0"/>
        </w:rPr>
        <w:t xml:space="preserve">a)</w:t>
        <w:tab/>
        <w:t xml:space="preserve">New and leaving members in the authority set</w:t>
      </w:r>
    </w:p>
    <w:p w:rsidR="00000000" w:rsidDel="00000000" w:rsidP="00000000" w:rsidRDefault="00000000" w:rsidRPr="00000000" w14:paraId="000000F2">
      <w:pPr>
        <w:ind w:left="2160" w:firstLine="0"/>
        <w:rPr/>
      </w:pPr>
      <w:r w:rsidDel="00000000" w:rsidR="00000000" w:rsidRPr="00000000">
        <w:rPr>
          <w:rtl w:val="0"/>
        </w:rPr>
        <w:t xml:space="preserve">b)</w:t>
        <w:tab/>
        <w:t xml:space="preserve">Basic statistics:</w:t>
      </w:r>
    </w:p>
    <w:p w:rsidR="00000000" w:rsidDel="00000000" w:rsidP="00000000" w:rsidRDefault="00000000" w:rsidRPr="00000000" w14:paraId="000000F3">
      <w:pPr>
        <w:numPr>
          <w:ilvl w:val="0"/>
          <w:numId w:val="2"/>
        </w:numPr>
        <w:ind w:left="3600" w:hanging="360"/>
        <w:rPr>
          <w:u w:val="none"/>
        </w:rPr>
      </w:pPr>
      <w:r w:rsidDel="00000000" w:rsidR="00000000" w:rsidRPr="00000000">
        <w:rPr>
          <w:rtl w:val="0"/>
        </w:rPr>
        <w:t xml:space="preserve">Number and type of nodes in the authority set.</w:t>
      </w:r>
    </w:p>
    <w:p w:rsidR="00000000" w:rsidDel="00000000" w:rsidP="00000000" w:rsidRDefault="00000000" w:rsidRPr="00000000" w14:paraId="000000F4">
      <w:pPr>
        <w:numPr>
          <w:ilvl w:val="0"/>
          <w:numId w:val="2"/>
        </w:numPr>
        <w:ind w:left="3600" w:hanging="360"/>
        <w:rPr>
          <w:u w:val="none"/>
        </w:rPr>
      </w:pPr>
      <w:r w:rsidDel="00000000" w:rsidR="00000000" w:rsidRPr="00000000">
        <w:rPr>
          <w:rtl w:val="0"/>
        </w:rPr>
        <w:t xml:space="preserve">Number and duration </w:t>
      </w:r>
      <w:del w:author="Andy Young" w:id="20" w:date="2019-05-22T01:37:29Z">
        <w:r w:rsidDel="00000000" w:rsidR="00000000" w:rsidRPr="00000000">
          <w:rPr>
            <w:rtl w:val="0"/>
          </w:rPr>
          <w:delText xml:space="preserve">of </w:delText>
        </w:r>
      </w:del>
      <w:r w:rsidDel="00000000" w:rsidR="00000000" w:rsidRPr="00000000">
        <w:rPr>
          <w:rtl w:val="0"/>
        </w:rPr>
        <w:t xml:space="preserve">of potential network stalls.</w:t>
      </w:r>
    </w:p>
    <w:p w:rsidR="00000000" w:rsidDel="00000000" w:rsidP="00000000" w:rsidRDefault="00000000" w:rsidRPr="00000000" w14:paraId="000000F5">
      <w:pPr>
        <w:numPr>
          <w:ilvl w:val="0"/>
          <w:numId w:val="2"/>
        </w:numPr>
        <w:ind w:left="3600" w:hanging="360"/>
        <w:rPr>
          <w:u w:val="none"/>
        </w:rPr>
      </w:pPr>
      <w:r w:rsidDel="00000000" w:rsidR="00000000" w:rsidRPr="00000000">
        <w:rPr>
          <w:rtl w:val="0"/>
        </w:rPr>
        <w:t xml:space="preserve">Number and duration of individual node failures.</w:t>
      </w:r>
    </w:p>
    <w:p w:rsidR="00000000" w:rsidDel="00000000" w:rsidP="00000000" w:rsidRDefault="00000000" w:rsidRPr="00000000" w14:paraId="000000F6">
      <w:pPr>
        <w:numPr>
          <w:ilvl w:val="0"/>
          <w:numId w:val="2"/>
        </w:numPr>
        <w:ind w:left="3600" w:hanging="360"/>
        <w:rPr>
          <w:u w:val="none"/>
        </w:rPr>
      </w:pPr>
      <w:r w:rsidDel="00000000" w:rsidR="00000000" w:rsidRPr="00000000">
        <w:rPr>
          <w:rtl w:val="0"/>
        </w:rPr>
        <w:t xml:space="preserve">Number and name of sub-testnets (if applicable).</w:t>
      </w:r>
    </w:p>
    <w:p w:rsidR="00000000" w:rsidDel="00000000" w:rsidP="00000000" w:rsidRDefault="00000000" w:rsidRPr="00000000" w14:paraId="000000F7">
      <w:pPr>
        <w:numPr>
          <w:ilvl w:val="0"/>
          <w:numId w:val="2"/>
        </w:numPr>
        <w:ind w:left="3600" w:hanging="360"/>
        <w:rPr>
          <w:u w:val="none"/>
        </w:rPr>
      </w:pPr>
      <w:r w:rsidDel="00000000" w:rsidR="00000000" w:rsidRPr="00000000">
        <w:rPr>
          <w:rtl w:val="0"/>
        </w:rPr>
        <w:t xml:space="preserve">Number of total entries since last report.</w:t>
      </w:r>
    </w:p>
    <w:p w:rsidR="00000000" w:rsidDel="00000000" w:rsidP="00000000" w:rsidRDefault="00000000" w:rsidRPr="00000000" w14:paraId="000000F8">
      <w:pPr>
        <w:numPr>
          <w:ilvl w:val="0"/>
          <w:numId w:val="2"/>
        </w:numPr>
        <w:ind w:left="3600" w:hanging="360"/>
        <w:rPr>
          <w:u w:val="none"/>
        </w:rPr>
      </w:pPr>
      <w:r w:rsidDel="00000000" w:rsidR="00000000" w:rsidRPr="00000000">
        <w:rPr>
          <w:rtl w:val="0"/>
        </w:rPr>
        <w:t xml:space="preserve">Number of total spent E</w:t>
      </w:r>
      <w:ins w:author="Andy Young" w:id="21" w:date="2019-05-22T01:37:41Z">
        <w:r w:rsidDel="00000000" w:rsidR="00000000" w:rsidRPr="00000000">
          <w:rPr>
            <w:rtl w:val="0"/>
          </w:rPr>
          <w:t xml:space="preserve">C</w:t>
        </w:r>
      </w:ins>
      <w:del w:author="Andy Young" w:id="21" w:date="2019-05-22T01:37:41Z">
        <w:r w:rsidDel="00000000" w:rsidR="00000000" w:rsidRPr="00000000">
          <w:rPr>
            <w:rtl w:val="0"/>
          </w:rPr>
          <w:delText xml:space="preserve">c</w:delText>
        </w:r>
      </w:del>
      <w:r w:rsidDel="00000000" w:rsidR="00000000" w:rsidRPr="00000000">
        <w:rPr>
          <w:rtl w:val="0"/>
        </w:rPr>
        <w:t xml:space="preserve"> since last report.</w:t>
      </w:r>
    </w:p>
    <w:p w:rsidR="00000000" w:rsidDel="00000000" w:rsidP="00000000" w:rsidRDefault="00000000" w:rsidRPr="00000000" w14:paraId="000000F9">
      <w:pPr>
        <w:numPr>
          <w:ilvl w:val="0"/>
          <w:numId w:val="2"/>
        </w:numPr>
        <w:ind w:left="3600" w:hanging="360"/>
        <w:rPr>
          <w:u w:val="none"/>
        </w:rPr>
      </w:pPr>
      <w:r w:rsidDel="00000000" w:rsidR="00000000" w:rsidRPr="00000000">
        <w:rPr>
          <w:rtl w:val="0"/>
        </w:rPr>
        <w:t xml:space="preserve">WPS if applicable.</w:t>
      </w:r>
    </w:p>
    <w:p w:rsidR="00000000" w:rsidDel="00000000" w:rsidP="00000000" w:rsidRDefault="00000000" w:rsidRPr="00000000" w14:paraId="000000FA">
      <w:pPr>
        <w:ind w:left="2160" w:firstLine="0"/>
        <w:rPr/>
      </w:pPr>
      <w:r w:rsidDel="00000000" w:rsidR="00000000" w:rsidRPr="00000000">
        <w:rPr>
          <w:rtl w:val="0"/>
        </w:rPr>
        <w:t xml:space="preserve">c)</w:t>
        <w:tab/>
        <w:t xml:space="preserve">Description of changes to testnet network code (if applicable).</w:t>
      </w:r>
    </w:p>
    <w:p w:rsidR="00000000" w:rsidDel="00000000" w:rsidP="00000000" w:rsidRDefault="00000000" w:rsidRPr="00000000" w14:paraId="000000FB">
      <w:pPr>
        <w:ind w:left="2160" w:firstLine="0"/>
        <w:rPr/>
      </w:pPr>
      <w:r w:rsidDel="00000000" w:rsidR="00000000" w:rsidRPr="00000000">
        <w:rPr>
          <w:rtl w:val="0"/>
        </w:rPr>
        <w:t xml:space="preserve">d)</w:t>
        <w:tab/>
        <w:t xml:space="preserve">Description of changes to testnet documentation (if applicable)</w:t>
      </w:r>
    </w:p>
    <w:p w:rsidR="00000000" w:rsidDel="00000000" w:rsidP="00000000" w:rsidRDefault="00000000" w:rsidRPr="00000000" w14:paraId="000000FC">
      <w:pPr>
        <w:ind w:left="2160" w:firstLine="0"/>
        <w:rPr/>
      </w:pPr>
      <w:r w:rsidDel="00000000" w:rsidR="00000000" w:rsidRPr="00000000">
        <w:rPr>
          <w:rtl w:val="0"/>
        </w:rPr>
        <w:t xml:space="preserve">e)</w:t>
        <w:tab/>
        <w:t xml:space="preserve">Changes in group composition (if applicable)</w:t>
      </w:r>
    </w:p>
    <w:p w:rsidR="00000000" w:rsidDel="00000000" w:rsidP="00000000" w:rsidRDefault="00000000" w:rsidRPr="00000000" w14:paraId="000000FD">
      <w:pPr>
        <w:ind w:left="2160" w:firstLine="0"/>
        <w:rPr/>
      </w:pPr>
      <w:r w:rsidDel="00000000" w:rsidR="00000000" w:rsidRPr="00000000">
        <w:rPr>
          <w:rtl w:val="0"/>
        </w:rPr>
        <w:t xml:space="preserve">f)</w:t>
        <w:tab/>
      </w:r>
      <w:r w:rsidDel="00000000" w:rsidR="00000000" w:rsidRPr="00000000">
        <w:rPr>
          <w:rtl w:val="0"/>
        </w:rPr>
        <w:t xml:space="preserve">Any bugs/errors in blockchain code that has been identified</w:t>
      </w:r>
      <w:r w:rsidDel="00000000" w:rsidR="00000000" w:rsidRPr="00000000">
        <w:rPr>
          <w:rtl w:val="0"/>
        </w:rPr>
      </w:r>
    </w:p>
    <w:p w:rsidR="00000000" w:rsidDel="00000000" w:rsidP="00000000" w:rsidRDefault="00000000" w:rsidRPr="00000000" w14:paraId="000000FE">
      <w:pPr>
        <w:ind w:left="2160" w:firstLine="0"/>
        <w:rPr>
          <w:ins w:author="Andy Young" w:id="23" w:date="2019-05-22T01:40:36Z"/>
        </w:rPr>
      </w:pPr>
      <w:r w:rsidDel="00000000" w:rsidR="00000000" w:rsidRPr="00000000">
        <w:rPr>
          <w:rtl w:val="0"/>
        </w:rPr>
        <w:t xml:space="preserve">g)</w:t>
        <w:tab/>
      </w:r>
      <w:ins w:author="Andy Young" w:id="22" w:date="2019-05-22T01:40:22Z">
        <w:r w:rsidDel="00000000" w:rsidR="00000000" w:rsidRPr="00000000">
          <w:rPr>
            <w:rtl w:val="0"/>
          </w:rPr>
          <w:t xml:space="preserve">News and </w:t>
        </w:r>
        <w:r w:rsidDel="00000000" w:rsidR="00000000" w:rsidRPr="00000000">
          <w:rPr>
            <w:rtl w:val="0"/>
          </w:rPr>
          <w:t xml:space="preserve">announcements</w:t>
        </w:r>
      </w:ins>
      <w:del w:author="Andy Young" w:id="22" w:date="2019-05-22T01:40:22Z">
        <w:r w:rsidDel="00000000" w:rsidR="00000000" w:rsidRPr="00000000">
          <w:rPr>
            <w:rtl w:val="0"/>
          </w:rPr>
          <w:delText xml:space="preserve">Other information if relevant</w:delText>
        </w:r>
      </w:del>
      <w:ins w:author="Andy Young" w:id="23" w:date="2019-05-22T01:40:36Z">
        <w:r w:rsidDel="00000000" w:rsidR="00000000" w:rsidRPr="00000000">
          <w:rPr>
            <w:rtl w:val="0"/>
          </w:rPr>
        </w:r>
      </w:ins>
    </w:p>
    <w:p w:rsidR="00000000" w:rsidDel="00000000" w:rsidP="00000000" w:rsidRDefault="00000000" w:rsidRPr="00000000" w14:paraId="000000FF">
      <w:pPr>
        <w:ind w:left="2160" w:firstLine="0"/>
        <w:rPr/>
      </w:pPr>
      <w:ins w:author="Andy Young" w:id="23" w:date="2019-05-22T01:40:36Z">
        <w:r w:rsidDel="00000000" w:rsidR="00000000" w:rsidRPr="00000000">
          <w:rPr>
            <w:rtl w:val="0"/>
          </w:rPr>
          <w:t xml:space="preserve">h)</w:t>
          <w:tab/>
          <w:t xml:space="preserve">Milestone status reports</w:t>
        </w:r>
      </w:ins>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numPr>
          <w:ilvl w:val="2"/>
          <w:numId w:val="1"/>
        </w:numPr>
        <w:ind w:left="2160" w:hanging="360"/>
        <w:rPr>
          <w:u w:val="none"/>
        </w:rPr>
      </w:pPr>
      <w:r w:rsidDel="00000000" w:rsidR="00000000" w:rsidRPr="00000000">
        <w:rPr>
          <w:rtl w:val="0"/>
        </w:rPr>
        <w:t xml:space="preserve">The TA is responsible for maintaining and updating documentation as described in chapter 7 and found in the appendix of this document. </w:t>
      </w:r>
      <w:ins w:author="Andy Young" w:id="24" w:date="2019-05-22T01:49:45Z">
        <w:r w:rsidDel="00000000" w:rsidR="00000000" w:rsidRPr="00000000">
          <w:rPr>
            <w:rtl w:val="0"/>
          </w:rPr>
          <w:t xml:space="preserve">T</w:t>
        </w:r>
      </w:ins>
      <w:del w:author="Andy Young" w:id="24" w:date="2019-05-22T01:49:45Z">
        <w:r w:rsidDel="00000000" w:rsidR="00000000" w:rsidRPr="00000000">
          <w:rPr>
            <w:rtl w:val="0"/>
          </w:rPr>
          <w:delText xml:space="preserve">In addition to this</w:delText>
        </w:r>
      </w:del>
      <w:ins w:author="Andy Young" w:id="25" w:date="2019-05-22T01:49:35Z">
        <w:del w:author="Andy Young" w:id="24" w:date="2019-05-22T01:49:45Z">
          <w:r w:rsidDel="00000000" w:rsidR="00000000" w:rsidRPr="00000000">
            <w:rPr>
              <w:rtl w:val="0"/>
            </w:rPr>
            <w:delText xml:space="preserve">,</w:delText>
          </w:r>
        </w:del>
      </w:ins>
      <w:del w:author="Andy Young" w:id="24" w:date="2019-05-22T01:49:45Z">
        <w:r w:rsidDel="00000000" w:rsidR="00000000" w:rsidRPr="00000000">
          <w:rPr>
            <w:rtl w:val="0"/>
          </w:rPr>
          <w:delText xml:space="preserve"> t</w:delText>
        </w:r>
      </w:del>
      <w:r w:rsidDel="00000000" w:rsidR="00000000" w:rsidRPr="00000000">
        <w:rPr>
          <w:rtl w:val="0"/>
        </w:rPr>
        <w:t xml:space="preserve">he TA is </w:t>
      </w:r>
      <w:ins w:author="Andy Young" w:id="26" w:date="2019-05-22T01:49:48Z">
        <w:r w:rsidDel="00000000" w:rsidR="00000000" w:rsidRPr="00000000">
          <w:rPr>
            <w:rtl w:val="0"/>
          </w:rPr>
          <w:t xml:space="preserve">also </w:t>
        </w:r>
      </w:ins>
      <w:r w:rsidDel="00000000" w:rsidR="00000000" w:rsidRPr="00000000">
        <w:rPr>
          <w:rtl w:val="0"/>
        </w:rPr>
        <w:t xml:space="preserve">responsible for managing and updating document</w:t>
      </w:r>
      <w:r w:rsidDel="00000000" w:rsidR="00000000" w:rsidRPr="00000000">
        <w:rPr>
          <w:rtl w:val="0"/>
        </w:rPr>
        <w:t xml:space="preserve"> </w:t>
      </w:r>
      <w:r w:rsidDel="00000000" w:rsidR="00000000" w:rsidRPr="00000000">
        <w:rPr>
          <w:rtl w:val="0"/>
        </w:rPr>
        <w:t xml:space="preserve">permissions.</w:t>
      </w:r>
      <w:del w:author="Andy Young" w:id="27" w:date="2019-05-22T01:50:38Z">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numPr>
          <w:ilvl w:val="2"/>
          <w:numId w:val="1"/>
        </w:numPr>
        <w:ind w:left="2160" w:hanging="360"/>
        <w:rPr>
          <w:ins w:author="Andy Young" w:id="28" w:date="2019-05-22T01:52:35Z"/>
          <w:u w:val="none"/>
        </w:rPr>
      </w:pPr>
      <w:r w:rsidDel="00000000" w:rsidR="00000000" w:rsidRPr="00000000">
        <w:rPr>
          <w:rtl w:val="0"/>
        </w:rPr>
        <w:t xml:space="preserve">The TA shall maintain the Factom Community Testnet </w:t>
      </w:r>
      <w:r w:rsidDel="00000000" w:rsidR="00000000" w:rsidRPr="00000000">
        <w:rPr>
          <w:b w:val="1"/>
          <w:rtl w:val="0"/>
        </w:rPr>
        <w:t xml:space="preserve">Discord</w:t>
      </w:r>
      <w:r w:rsidDel="00000000" w:rsidR="00000000" w:rsidRPr="00000000">
        <w:rPr>
          <w:rtl w:val="0"/>
        </w:rPr>
        <w:t xml:space="preserve"> channel</w:t>
      </w:r>
      <w:r w:rsidDel="00000000" w:rsidR="00000000" w:rsidRPr="00000000">
        <w:rPr>
          <w:rtl w:val="0"/>
        </w:rPr>
        <w:t xml:space="preserve">s</w:t>
      </w:r>
      <w:r w:rsidDel="00000000" w:rsidR="00000000" w:rsidRPr="00000000">
        <w:rPr>
          <w:rtl w:val="0"/>
        </w:rPr>
        <w:t xml:space="preserve">. This includes administering the channel groups, and ensuring that channel membership reflects the organizational structure </w:t>
      </w:r>
      <w:r w:rsidDel="00000000" w:rsidR="00000000" w:rsidRPr="00000000">
        <w:rPr>
          <w:rtl w:val="0"/>
        </w:rPr>
        <w:t xml:space="preserve">as described in the appendix of this document</w:t>
      </w:r>
      <w:r w:rsidDel="00000000" w:rsidR="00000000" w:rsidRPr="00000000">
        <w:rPr>
          <w:rtl w:val="0"/>
        </w:rPr>
        <w:t xml:space="preserve">.</w:t>
      </w:r>
      <w:ins w:author="Andy Young" w:id="28" w:date="2019-05-22T01:52:35Z">
        <w:r w:rsidDel="00000000" w:rsidR="00000000" w:rsidRPr="00000000">
          <w:rPr>
            <w:rtl w:val="0"/>
          </w:rPr>
          <w:t xml:space="preserve"> These channels include:</w:t>
        </w:r>
      </w:ins>
    </w:p>
    <w:p w:rsidR="00000000" w:rsidDel="00000000" w:rsidP="00000000" w:rsidRDefault="00000000" w:rsidRPr="00000000" w14:paraId="00000104">
      <w:pPr>
        <w:ind w:left="0" w:firstLine="0"/>
        <w:rPr>
          <w:ins w:author="Andy Young" w:id="28" w:date="2019-05-22T01:52:35Z"/>
        </w:rPr>
      </w:pPr>
      <w:ins w:author="Andy Young" w:id="28" w:date="2019-05-22T01:52:35Z">
        <w:r w:rsidDel="00000000" w:rsidR="00000000" w:rsidRPr="00000000">
          <w:rPr>
            <w:rtl w:val="0"/>
          </w:rPr>
          <w:tab/>
          <w:tab/>
          <w:tab/>
          <w:t xml:space="preserve">a)</w:t>
          <w:tab/>
          <w:t xml:space="preserve">#testnet-chat, for general discussions and recommendations.</w:t>
        </w:r>
      </w:ins>
    </w:p>
    <w:p w:rsidR="00000000" w:rsidDel="00000000" w:rsidP="00000000" w:rsidRDefault="00000000" w:rsidRPr="00000000" w14:paraId="00000105">
      <w:pPr>
        <w:ind w:left="0" w:firstLine="0"/>
        <w:rPr>
          <w:ins w:author="Andy Young" w:id="28" w:date="2019-05-22T01:52:35Z"/>
        </w:rPr>
      </w:pPr>
      <w:ins w:author="Andy Young" w:id="28" w:date="2019-05-22T01:52:35Z">
        <w:r w:rsidDel="00000000" w:rsidR="00000000" w:rsidRPr="00000000">
          <w:rPr>
            <w:rtl w:val="0"/>
          </w:rPr>
          <w:tab/>
          <w:tab/>
          <w:tab/>
          <w:t xml:space="preserve">b)</w:t>
          <w:tab/>
          <w:t xml:space="preserve">#testnet-announcements, for announcements to the testnet comm.</w:t>
        </w:r>
      </w:ins>
    </w:p>
    <w:p w:rsidR="00000000" w:rsidDel="00000000" w:rsidP="00000000" w:rsidRDefault="00000000" w:rsidRPr="00000000" w14:paraId="00000106">
      <w:pPr>
        <w:ind w:left="0" w:firstLine="0"/>
        <w:rPr>
          <w:ins w:author="Andy Young" w:id="28" w:date="2019-05-22T01:52:35Z"/>
        </w:rPr>
      </w:pPr>
      <w:ins w:author="Andy Young" w:id="28" w:date="2019-05-22T01:52:35Z">
        <w:r w:rsidDel="00000000" w:rsidR="00000000" w:rsidRPr="00000000">
          <w:rPr>
            <w:rtl w:val="0"/>
          </w:rPr>
          <w:tab/>
          <w:tab/>
          <w:tab/>
          <w:t xml:space="preserve">c)</w:t>
          <w:tab/>
          <w:t xml:space="preserve">#testnet-workspace, for trying and sharing new testnet initiatives</w:t>
        </w:r>
      </w:ins>
    </w:p>
    <w:p w:rsidR="00000000" w:rsidDel="00000000" w:rsidP="00000000" w:rsidRDefault="00000000" w:rsidRPr="00000000" w14:paraId="00000107">
      <w:pPr>
        <w:ind w:left="0" w:firstLine="0"/>
        <w:rPr>
          <w:rFonts w:ascii="Arial" w:cs="Arial" w:eastAsia="Arial" w:hAnsi="Arial"/>
          <w:b w:val="0"/>
          <w:i w:val="0"/>
          <w:smallCaps w:val="0"/>
          <w:strike w:val="0"/>
          <w:color w:val="000000"/>
          <w:sz w:val="22"/>
          <w:szCs w:val="22"/>
          <w:u w:val="none"/>
          <w:shd w:fill="auto" w:val="clear"/>
          <w:vertAlign w:val="baseline"/>
          <w:rPrChange w:author="Andy Young" w:id="29" w:date="2019-05-22T01:52:45Z">
            <w:rPr>
              <w:u w:val="none"/>
            </w:rPr>
          </w:rPrChange>
        </w:rPr>
        <w:pPrChange w:author="Andy Young" w:id="0" w:date="2019-05-22T01:52:45Z">
          <w:pPr>
            <w:numPr>
              <w:ilvl w:val="2"/>
              <w:numId w:val="1"/>
            </w:numPr>
            <w:ind w:left="2160" w:hanging="360"/>
          </w:pPr>
        </w:pPrChange>
      </w:pPr>
      <w:ins w:author="Andy Young" w:id="28" w:date="2019-05-22T01:52:35Z">
        <w:r w:rsidDel="00000000" w:rsidR="00000000" w:rsidRPr="00000000">
          <w:rPr>
            <w:rtl w:val="0"/>
          </w:rPr>
          <w:tab/>
          <w:tab/>
          <w:tab/>
          <w:t xml:space="preserve">d)</w:t>
          <w:tab/>
          <w:t xml:space="preserve">#testnet-admin-private, for private administrative discussions</w:t>
          <w:tab/>
        </w:r>
      </w:ins>
      <w:r w:rsidDel="00000000" w:rsidR="00000000" w:rsidRPr="00000000">
        <w:rPr>
          <w:rtl w:val="0"/>
        </w:rPr>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numPr>
          <w:ilvl w:val="2"/>
          <w:numId w:val="1"/>
        </w:numPr>
        <w:ind w:left="2160" w:hanging="360"/>
        <w:rPr>
          <w:u w:val="none"/>
        </w:rPr>
      </w:pPr>
      <w:r w:rsidDel="00000000" w:rsidR="00000000" w:rsidRPr="00000000">
        <w:rPr>
          <w:rtl w:val="0"/>
        </w:rPr>
        <w:t xml:space="preserve">The TA may remove entities temporarily (as described in 5.1 and 5.2 in this document) from the Testnet Authority Pool, and/or the Discord</w:t>
      </w:r>
      <w:r w:rsidDel="00000000" w:rsidR="00000000" w:rsidRPr="00000000">
        <w:rPr>
          <w:rtl w:val="0"/>
        </w:rPr>
        <w:t xml:space="preserve"> </w:t>
      </w:r>
      <w:r w:rsidDel="00000000" w:rsidR="00000000" w:rsidRPr="00000000">
        <w:rPr>
          <w:rtl w:val="0"/>
        </w:rPr>
        <w:t xml:space="preserve">channel if he is convinced that the entity is not acting with good intentions, is actively sabotaging the </w:t>
      </w:r>
      <w:ins w:author="Andy Young" w:id="30" w:date="2019-05-22T01:56:48Z">
        <w:r w:rsidDel="00000000" w:rsidR="00000000" w:rsidRPr="00000000">
          <w:rPr>
            <w:rtl w:val="0"/>
          </w:rPr>
          <w:t xml:space="preserve">T</w:t>
        </w:r>
      </w:ins>
      <w:del w:author="Andy Young" w:id="30" w:date="2019-05-22T01:56:48Z">
        <w:r w:rsidDel="00000000" w:rsidR="00000000" w:rsidRPr="00000000">
          <w:rPr>
            <w:rtl w:val="0"/>
          </w:rPr>
          <w:delText xml:space="preserve">t</w:delText>
        </w:r>
      </w:del>
      <w:r w:rsidDel="00000000" w:rsidR="00000000" w:rsidRPr="00000000">
        <w:rPr>
          <w:rtl w:val="0"/>
        </w:rPr>
        <w:t xml:space="preserve">estnet or is acting as a disruptive force.</w:t>
      </w:r>
    </w:p>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ind w:left="1440" w:firstLine="720"/>
        <w:rPr/>
      </w:pPr>
      <w:r w:rsidDel="00000000" w:rsidR="00000000" w:rsidRPr="00000000">
        <w:rPr>
          <w:rtl w:val="0"/>
        </w:rPr>
        <w:t xml:space="preserve">A vote shall then be held within</w:t>
      </w:r>
      <w:r w:rsidDel="00000000" w:rsidR="00000000" w:rsidRPr="00000000">
        <w:rPr>
          <w:rtl w:val="0"/>
        </w:rPr>
        <w:t xml:space="preserve"> 72 hours </w:t>
      </w:r>
      <w:r w:rsidDel="00000000" w:rsidR="00000000" w:rsidRPr="00000000">
        <w:rPr>
          <w:rtl w:val="0"/>
        </w:rPr>
        <w:t xml:space="preserve">where the </w:t>
      </w:r>
    </w:p>
    <w:p w:rsidR="00000000" w:rsidDel="00000000" w:rsidP="00000000" w:rsidRDefault="00000000" w:rsidRPr="00000000" w14:paraId="0000010C">
      <w:pPr>
        <w:ind w:left="2160" w:firstLine="0"/>
        <w:rPr/>
      </w:pPr>
      <w:r w:rsidDel="00000000" w:rsidR="00000000" w:rsidRPr="00000000">
        <w:rPr>
          <w:rtl w:val="0"/>
        </w:rPr>
        <w:t xml:space="preserve">community will decide if the entity shall be reinstated to the Testnet Authority Pool or removed permanently. The vote shall be effected in the same manner as described in para 3.1.6 of this document.</w:t>
      </w:r>
    </w:p>
    <w:p w:rsidR="00000000" w:rsidDel="00000000" w:rsidP="00000000" w:rsidRDefault="00000000" w:rsidRPr="00000000" w14:paraId="0000010D">
      <w:pPr>
        <w:ind w:left="1440" w:firstLine="0"/>
        <w:rPr/>
      </w:pPr>
      <w:r w:rsidDel="00000000" w:rsidR="00000000" w:rsidRPr="00000000">
        <w:rPr>
          <w:rtl w:val="0"/>
        </w:rPr>
      </w:r>
    </w:p>
    <w:p w:rsidR="00000000" w:rsidDel="00000000" w:rsidP="00000000" w:rsidRDefault="00000000" w:rsidRPr="00000000" w14:paraId="0000010E">
      <w:pPr>
        <w:numPr>
          <w:ilvl w:val="2"/>
          <w:numId w:val="1"/>
        </w:numPr>
        <w:ind w:left="2160" w:hanging="360"/>
        <w:rPr>
          <w:u w:val="none"/>
        </w:rPr>
      </w:pPr>
      <w:commentRangeStart w:id="2"/>
      <w:r w:rsidDel="00000000" w:rsidR="00000000" w:rsidRPr="00000000">
        <w:rPr>
          <w:rtl w:val="0"/>
        </w:rPr>
        <w:t xml:space="preserve">The TA is responsible for issuing Testoids/Test credits to new members of the testnet. This can be done manually, via the deployment of a group which are responsible for funds, or by a public Testoid/test-credit faucet.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F">
      <w:pPr>
        <w:ind w:left="1440" w:firstLine="0"/>
        <w:rPr/>
      </w:pPr>
      <w:r w:rsidDel="00000000" w:rsidR="00000000" w:rsidRPr="00000000">
        <w:rPr>
          <w:rtl w:val="0"/>
        </w:rPr>
      </w:r>
    </w:p>
    <w:p w:rsidR="00000000" w:rsidDel="00000000" w:rsidP="00000000" w:rsidRDefault="00000000" w:rsidRPr="00000000" w14:paraId="00000110">
      <w:pPr>
        <w:numPr>
          <w:ilvl w:val="2"/>
          <w:numId w:val="1"/>
        </w:numPr>
        <w:ind w:left="2160" w:hanging="360"/>
        <w:rPr>
          <w:highlight w:val="white"/>
        </w:rPr>
      </w:pPr>
      <w:r w:rsidDel="00000000" w:rsidR="00000000" w:rsidRPr="00000000">
        <w:rPr>
          <w:color w:val="333333"/>
          <w:highlight w:val="white"/>
          <w:rtl w:val="0"/>
        </w:rPr>
        <w:t xml:space="preserve">Should the TA vacate the position before the end of their term, either voluntarily or involuntarily, a by-election will be held to elect a new TA in accordance with standard electoral procedures outlined in clauses 3.1.3 and 3.1.4. </w:t>
      </w:r>
    </w:p>
    <w:p w:rsidR="00000000" w:rsidDel="00000000" w:rsidP="00000000" w:rsidRDefault="00000000" w:rsidRPr="00000000" w14:paraId="00000111">
      <w:pPr>
        <w:ind w:left="1440" w:firstLine="0"/>
        <w:rPr>
          <w:color w:val="333333"/>
          <w:highlight w:val="white"/>
        </w:rPr>
      </w:pPr>
      <w:r w:rsidDel="00000000" w:rsidR="00000000" w:rsidRPr="00000000">
        <w:rPr>
          <w:rtl w:val="0"/>
        </w:rPr>
      </w:r>
    </w:p>
    <w:p w:rsidR="00000000" w:rsidDel="00000000" w:rsidP="00000000" w:rsidRDefault="00000000" w:rsidRPr="00000000" w14:paraId="00000112">
      <w:pPr>
        <w:ind w:left="2160" w:firstLine="0"/>
        <w:rPr>
          <w:highlight w:val="white"/>
        </w:rPr>
      </w:pPr>
      <w:r w:rsidDel="00000000" w:rsidR="00000000" w:rsidRPr="00000000">
        <w:rPr>
          <w:color w:val="333333"/>
          <w:highlight w:val="white"/>
          <w:rtl w:val="0"/>
        </w:rPr>
        <w:t xml:space="preserve">The by-election should be held within 7 days of the vacancy arising.  If the by-election falls within 30 days prior to the regular election outlined in clause 3.1.3, then that election will be automatically credited to the TA elected in the by-election.</w:t>
      </w: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Title"/>
        <w:numPr>
          <w:ilvl w:val="0"/>
          <w:numId w:val="1"/>
        </w:numPr>
        <w:ind w:left="720" w:hanging="360"/>
        <w:rPr/>
      </w:pPr>
      <w:bookmarkStart w:colFirst="0" w:colLast="0" w:name="_qoebokl8ax1" w:id="11"/>
      <w:bookmarkEnd w:id="11"/>
      <w:r w:rsidDel="00000000" w:rsidR="00000000" w:rsidRPr="00000000">
        <w:rPr>
          <w:rtl w:val="0"/>
        </w:rPr>
        <w:t xml:space="preserve">Working Groups</w:t>
      </w:r>
    </w:p>
    <w:p w:rsidR="00000000" w:rsidDel="00000000" w:rsidP="00000000" w:rsidRDefault="00000000" w:rsidRPr="00000000" w14:paraId="00000116">
      <w:pPr>
        <w:numPr>
          <w:ilvl w:val="2"/>
          <w:numId w:val="1"/>
        </w:numPr>
        <w:ind w:left="2160" w:hanging="360"/>
        <w:rPr/>
      </w:pPr>
      <w:r w:rsidDel="00000000" w:rsidR="00000000" w:rsidRPr="00000000">
        <w:rPr>
          <w:rtl w:val="0"/>
        </w:rPr>
        <w:t xml:space="preserve">Testnet Community members have the power to form Working Groups</w:t>
      </w:r>
      <w:ins w:author="Andy Young" w:id="31" w:date="2019-05-22T01:57:52Z">
        <w:r w:rsidDel="00000000" w:rsidR="00000000" w:rsidRPr="00000000">
          <w:rPr>
            <w:rtl w:val="0"/>
          </w:rPr>
          <w:t xml:space="preserve">, coordinated through the TA,</w:t>
        </w:r>
      </w:ins>
      <w:r w:rsidDel="00000000" w:rsidR="00000000" w:rsidRPr="00000000">
        <w:rPr>
          <w:rtl w:val="0"/>
        </w:rPr>
        <w:t xml:space="preserve"> to structure and focus work and administrative efforts that need to be executed to maintain, develop and support activity on The Factom Community Testnet.</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2"/>
          <w:numId w:val="1"/>
        </w:numPr>
        <w:ind w:left="2160" w:hanging="360"/>
        <w:rPr/>
      </w:pPr>
      <w:r w:rsidDel="00000000" w:rsidR="00000000" w:rsidRPr="00000000">
        <w:rPr>
          <w:rtl w:val="0"/>
        </w:rPr>
        <w:t xml:space="preserve">Each Working Group is centered around a </w:t>
      </w:r>
      <w:r w:rsidDel="00000000" w:rsidR="00000000" w:rsidRPr="00000000">
        <w:rPr>
          <w:i w:val="1"/>
          <w:rtl w:val="0"/>
        </w:rPr>
        <w:t xml:space="preserve">working paper</w:t>
      </w:r>
      <w:r w:rsidDel="00000000" w:rsidR="00000000" w:rsidRPr="00000000">
        <w:rPr>
          <w:rtl w:val="0"/>
        </w:rPr>
        <w:t xml:space="preserve"> which includes the following information:</w:t>
      </w:r>
    </w:p>
    <w:p w:rsidR="00000000" w:rsidDel="00000000" w:rsidP="00000000" w:rsidRDefault="00000000" w:rsidRPr="00000000" w14:paraId="00000119">
      <w:pPr>
        <w:numPr>
          <w:ilvl w:val="0"/>
          <w:numId w:val="4"/>
        </w:numPr>
        <w:ind w:left="2160" w:hanging="360"/>
        <w:rPr/>
      </w:pPr>
      <w:r w:rsidDel="00000000" w:rsidR="00000000" w:rsidRPr="00000000">
        <w:rPr>
          <w:rtl w:val="0"/>
        </w:rPr>
        <w:t xml:space="preserve">Overview of chairman and members.</w:t>
      </w:r>
    </w:p>
    <w:p w:rsidR="00000000" w:rsidDel="00000000" w:rsidP="00000000" w:rsidRDefault="00000000" w:rsidRPr="00000000" w14:paraId="0000011A">
      <w:pPr>
        <w:numPr>
          <w:ilvl w:val="0"/>
          <w:numId w:val="4"/>
        </w:numPr>
        <w:ind w:left="2160" w:hanging="360"/>
        <w:rPr/>
      </w:pPr>
      <w:r w:rsidDel="00000000" w:rsidR="00000000" w:rsidRPr="00000000">
        <w:rPr>
          <w:rtl w:val="0"/>
        </w:rPr>
        <w:t xml:space="preserve">Past, present and upcoming milestones.</w:t>
      </w:r>
    </w:p>
    <w:p w:rsidR="00000000" w:rsidDel="00000000" w:rsidP="00000000" w:rsidRDefault="00000000" w:rsidRPr="00000000" w14:paraId="0000011B">
      <w:pPr>
        <w:numPr>
          <w:ilvl w:val="0"/>
          <w:numId w:val="4"/>
        </w:numPr>
        <w:ind w:left="2160" w:hanging="360"/>
        <w:rPr/>
      </w:pPr>
      <w:r w:rsidDel="00000000" w:rsidR="00000000" w:rsidRPr="00000000">
        <w:rPr>
          <w:rtl w:val="0"/>
        </w:rPr>
        <w:t xml:space="preserve">List of current and completed tasks and responsibilities in the group.</w:t>
      </w:r>
    </w:p>
    <w:p w:rsidR="00000000" w:rsidDel="00000000" w:rsidP="00000000" w:rsidRDefault="00000000" w:rsidRPr="00000000" w14:paraId="0000011C">
      <w:pPr>
        <w:numPr>
          <w:ilvl w:val="0"/>
          <w:numId w:val="4"/>
        </w:numPr>
        <w:ind w:left="2160" w:hanging="360"/>
        <w:rPr/>
      </w:pPr>
      <w:r w:rsidDel="00000000" w:rsidR="00000000" w:rsidRPr="00000000">
        <w:rPr>
          <w:rtl w:val="0"/>
        </w:rPr>
        <w:t xml:space="preserve">Group specific documentation.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2"/>
          <w:numId w:val="1"/>
        </w:numPr>
        <w:ind w:left="2160" w:hanging="360"/>
        <w:rPr/>
      </w:pPr>
      <w:commentRangeStart w:id="3"/>
      <w:r w:rsidDel="00000000" w:rsidR="00000000" w:rsidRPr="00000000">
        <w:rPr>
          <w:rtl w:val="0"/>
        </w:rPr>
        <w:t xml:space="preserve">A link to the working paper for each Working Group is available in the table in the appendix in this document.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1F">
      <w:pPr>
        <w:ind w:left="1440" w:firstLine="0"/>
        <w:rPr/>
      </w:pPr>
      <w:r w:rsidDel="00000000" w:rsidR="00000000" w:rsidRPr="00000000">
        <w:rPr>
          <w:rtl w:val="0"/>
        </w:rPr>
      </w:r>
    </w:p>
    <w:p w:rsidR="00000000" w:rsidDel="00000000" w:rsidP="00000000" w:rsidRDefault="00000000" w:rsidRPr="00000000" w14:paraId="00000120">
      <w:pPr>
        <w:numPr>
          <w:ilvl w:val="2"/>
          <w:numId w:val="1"/>
        </w:numPr>
        <w:ind w:left="2160" w:hanging="360"/>
        <w:rPr>
          <w:u w:val="none"/>
        </w:rPr>
      </w:pPr>
      <w:r w:rsidDel="00000000" w:rsidR="00000000" w:rsidRPr="00000000">
        <w:rPr>
          <w:rtl w:val="0"/>
        </w:rPr>
        <w:t xml:space="preserve">Working Groups</w:t>
      </w:r>
      <w:ins w:author="Andy Young" w:id="32" w:date="2019-05-22T01:59:53Z">
        <w:r w:rsidDel="00000000" w:rsidR="00000000" w:rsidRPr="00000000">
          <w:rPr>
            <w:rtl w:val="0"/>
          </w:rPr>
          <w:t xml:space="preserve">, in coordination with the TA,</w:t>
        </w:r>
      </w:ins>
      <w:r w:rsidDel="00000000" w:rsidR="00000000" w:rsidRPr="00000000">
        <w:rPr>
          <w:rtl w:val="0"/>
        </w:rPr>
        <w:t xml:space="preserve"> are formed when community members recognise a need for a specific function to be carried out on the </w:t>
      </w:r>
      <w:ins w:author="Andy Young" w:id="33" w:date="2019-05-22T01:59:38Z">
        <w:r w:rsidDel="00000000" w:rsidR="00000000" w:rsidRPr="00000000">
          <w:rPr>
            <w:rtl w:val="0"/>
          </w:rPr>
          <w:t xml:space="preserve">T</w:t>
        </w:r>
      </w:ins>
      <w:del w:author="Andy Young" w:id="33" w:date="2019-05-22T01:59:38Z">
        <w:r w:rsidDel="00000000" w:rsidR="00000000" w:rsidRPr="00000000">
          <w:rPr>
            <w:rtl w:val="0"/>
          </w:rPr>
          <w:delText xml:space="preserve">t</w:delText>
        </w:r>
      </w:del>
      <w:r w:rsidDel="00000000" w:rsidR="00000000" w:rsidRPr="00000000">
        <w:rPr>
          <w:rtl w:val="0"/>
        </w:rPr>
        <w:t xml:space="preserve">estnet and there are volunteers who are willing to occupy the role of Chairman and Members of that Working Group.</w:t>
      </w:r>
      <w:ins w:author="Andy Young" w:id="34" w:date="2019-05-22T02:00:25Z">
        <w:r w:rsidDel="00000000" w:rsidR="00000000" w:rsidRPr="00000000">
          <w:rPr>
            <w:rtl w:val="0"/>
          </w:rPr>
          <w:t xml:space="preserve"> The TA can nominate a Working Group.</w:t>
        </w:r>
      </w:ins>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numPr>
          <w:ilvl w:val="2"/>
          <w:numId w:val="1"/>
        </w:numPr>
        <w:ind w:left="2160" w:hanging="360"/>
        <w:rPr>
          <w:u w:val="none"/>
        </w:rPr>
      </w:pPr>
      <w:r w:rsidDel="00000000" w:rsidR="00000000" w:rsidRPr="00000000">
        <w:rPr>
          <w:rtl w:val="0"/>
        </w:rPr>
        <w:t xml:space="preserve">To form a Working Group, a prospective Chairman (see 4.2) should notify the TA of the intention, then submit the documentation outlined in 4.1.2 to the TA. The TA will then add that Group’s information to the appendix of this document. </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numPr>
          <w:ilvl w:val="2"/>
          <w:numId w:val="1"/>
        </w:numPr>
        <w:ind w:left="2160" w:hanging="360"/>
        <w:rPr>
          <w:u w:val="none"/>
        </w:rPr>
      </w:pPr>
      <w:r w:rsidDel="00000000" w:rsidR="00000000" w:rsidRPr="00000000">
        <w:rPr>
          <w:rtl w:val="0"/>
        </w:rPr>
        <w:t xml:space="preserve">To disband a Working Group, the Chairman must inform the TA of the intention to disband. If the TA wishes, he or she may seek the continuation of that Working Group by recruiting new volunteers to act as Chairman and Members. </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numPr>
          <w:ilvl w:val="2"/>
          <w:numId w:val="1"/>
        </w:numPr>
        <w:ind w:left="2160" w:hanging="360"/>
        <w:rPr>
          <w:u w:val="none"/>
        </w:rPr>
      </w:pPr>
      <w:r w:rsidDel="00000000" w:rsidR="00000000" w:rsidRPr="00000000">
        <w:rPr>
          <w:rtl w:val="0"/>
        </w:rPr>
        <w:t xml:space="preserve">The TA has the ability (but not the obligation) to disband a Working Group in the event that there has been no Group activity for three months and the Chairman is unresponsive to requests for information. In all other cases, the Chairman is responsible for disbanding the Working Group.</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pStyle w:val="Subtitle"/>
        <w:numPr>
          <w:ilvl w:val="1"/>
          <w:numId w:val="1"/>
        </w:numPr>
        <w:ind w:left="1440" w:hanging="360"/>
        <w:rPr/>
      </w:pPr>
      <w:bookmarkStart w:colFirst="0" w:colLast="0" w:name="_qx4yeb7urwno" w:id="12"/>
      <w:bookmarkEnd w:id="12"/>
      <w:r w:rsidDel="00000000" w:rsidR="00000000" w:rsidRPr="00000000">
        <w:rPr>
          <w:rtl w:val="0"/>
        </w:rPr>
        <w:t xml:space="preserve">Working Group </w:t>
      </w:r>
      <w:r w:rsidDel="00000000" w:rsidR="00000000" w:rsidRPr="00000000">
        <w:rPr>
          <w:rtl w:val="0"/>
        </w:rPr>
        <w:t xml:space="preserve">Chairm</w:t>
      </w:r>
      <w:r w:rsidDel="00000000" w:rsidR="00000000" w:rsidRPr="00000000">
        <w:rPr>
          <w:rtl w:val="0"/>
        </w:rPr>
        <w:t xml:space="preserve">e</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129">
      <w:pPr>
        <w:numPr>
          <w:ilvl w:val="2"/>
          <w:numId w:val="1"/>
        </w:numPr>
        <w:ind w:left="2160" w:hanging="360"/>
        <w:rPr/>
      </w:pPr>
      <w:r w:rsidDel="00000000" w:rsidR="00000000" w:rsidRPr="00000000">
        <w:rPr>
          <w:rtl w:val="0"/>
        </w:rPr>
        <w:t xml:space="preserve">Working Group C</w:t>
      </w:r>
      <w:r w:rsidDel="00000000" w:rsidR="00000000" w:rsidRPr="00000000">
        <w:rPr>
          <w:rtl w:val="0"/>
        </w:rPr>
        <w:t xml:space="preserve">hairmen</w:t>
      </w:r>
      <w:r w:rsidDel="00000000" w:rsidR="00000000" w:rsidRPr="00000000">
        <w:rPr>
          <w:rtl w:val="0"/>
        </w:rPr>
        <w:t xml:space="preserve"> (WGC) are the point</w:t>
      </w:r>
      <w:ins w:author="Andy Young" w:id="35" w:date="2019-05-22T02:00:49Z">
        <w:r w:rsidDel="00000000" w:rsidR="00000000" w:rsidRPr="00000000">
          <w:rPr>
            <w:rtl w:val="0"/>
          </w:rPr>
          <w:t xml:space="preserve">s</w:t>
        </w:r>
      </w:ins>
      <w:r w:rsidDel="00000000" w:rsidR="00000000" w:rsidRPr="00000000">
        <w:rPr>
          <w:rtl w:val="0"/>
        </w:rPr>
        <w:t xml:space="preserve">-of-contact between the TA and their respective working groups.</w:t>
      </w:r>
    </w:p>
    <w:p w:rsidR="00000000" w:rsidDel="00000000" w:rsidP="00000000" w:rsidRDefault="00000000" w:rsidRPr="00000000" w14:paraId="0000012A">
      <w:pPr>
        <w:ind w:left="1440" w:firstLine="0"/>
        <w:rPr/>
      </w:pPr>
      <w:r w:rsidDel="00000000" w:rsidR="00000000" w:rsidRPr="00000000">
        <w:rPr>
          <w:rtl w:val="0"/>
        </w:rPr>
      </w:r>
    </w:p>
    <w:p w:rsidR="00000000" w:rsidDel="00000000" w:rsidP="00000000" w:rsidRDefault="00000000" w:rsidRPr="00000000" w14:paraId="0000012B">
      <w:pPr>
        <w:numPr>
          <w:ilvl w:val="2"/>
          <w:numId w:val="1"/>
        </w:numPr>
        <w:ind w:left="2160" w:hanging="360"/>
        <w:rPr>
          <w:u w:val="none"/>
        </w:rPr>
      </w:pPr>
      <w:r w:rsidDel="00000000" w:rsidR="00000000" w:rsidRPr="00000000">
        <w:rPr>
          <w:rtl w:val="0"/>
        </w:rPr>
        <w:t xml:space="preserve">The main objective of the WGC is to ensure that their group is healthy and is functioning in a way that benefits </w:t>
      </w:r>
      <w:ins w:author="Andy Young" w:id="36" w:date="2019-05-22T02:03:34Z">
        <w:r w:rsidDel="00000000" w:rsidR="00000000" w:rsidRPr="00000000">
          <w:rPr>
            <w:rtl w:val="0"/>
          </w:rPr>
          <w:t xml:space="preserve">t</w:t>
        </w:r>
      </w:ins>
      <w:del w:author="Andy Young" w:id="36" w:date="2019-05-22T02:03:34Z">
        <w:r w:rsidDel="00000000" w:rsidR="00000000" w:rsidRPr="00000000">
          <w:rPr>
            <w:rtl w:val="0"/>
          </w:rPr>
          <w:delText xml:space="preserve">T</w:delText>
        </w:r>
      </w:del>
      <w:r w:rsidDel="00000000" w:rsidR="00000000" w:rsidRPr="00000000">
        <w:rPr>
          <w:rtl w:val="0"/>
        </w:rPr>
        <w:t xml:space="preserve">he Testnet.</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numPr>
          <w:ilvl w:val="2"/>
          <w:numId w:val="1"/>
        </w:numPr>
        <w:ind w:left="2160" w:hanging="360"/>
        <w:rPr>
          <w:u w:val="none"/>
        </w:rPr>
      </w:pPr>
      <w:r w:rsidDel="00000000" w:rsidR="00000000" w:rsidRPr="00000000">
        <w:rPr>
          <w:rtl w:val="0"/>
        </w:rPr>
        <w:t xml:space="preserve">The WGC shall set, and keep up to date, short</w:t>
      </w:r>
      <w:ins w:author="Andy Young" w:id="37" w:date="2019-05-22T02:03:48Z">
        <w:r w:rsidDel="00000000" w:rsidR="00000000" w:rsidRPr="00000000">
          <w:rPr>
            <w:rtl w:val="0"/>
          </w:rPr>
          <w:t xml:space="preserve">, medium,</w:t>
        </w:r>
      </w:ins>
      <w:del w:author="Andy Young" w:id="37" w:date="2019-05-22T02:03:48Z">
        <w:r w:rsidDel="00000000" w:rsidR="00000000" w:rsidRPr="00000000">
          <w:rPr>
            <w:rtl w:val="0"/>
          </w:rPr>
          <w:delText xml:space="preserve">-</w:delText>
        </w:r>
      </w:del>
      <w:r w:rsidDel="00000000" w:rsidR="00000000" w:rsidRPr="00000000">
        <w:rPr>
          <w:rtl w:val="0"/>
        </w:rPr>
        <w:t xml:space="preserve"> and long time goals for their group.</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numPr>
          <w:ilvl w:val="2"/>
          <w:numId w:val="1"/>
        </w:numPr>
        <w:ind w:left="2160" w:hanging="360"/>
        <w:rPr>
          <w:u w:val="none"/>
        </w:rPr>
      </w:pPr>
      <w:r w:rsidDel="00000000" w:rsidR="00000000" w:rsidRPr="00000000">
        <w:rPr>
          <w:rtl w:val="0"/>
        </w:rPr>
        <w:t xml:space="preserve">The WGC may add or remove members from his group as she/he sees fit to ensure that the group is functioning optimally</w:t>
      </w:r>
      <w:del w:author="Andy Young" w:id="38" w:date="2019-05-22T02:04:06Z">
        <w:r w:rsidDel="00000000" w:rsidR="00000000" w:rsidRPr="00000000">
          <w:rPr>
            <w:rtl w:val="0"/>
          </w:rPr>
          <w:delText xml:space="preserve">,</w:delText>
        </w:r>
      </w:del>
      <w:r w:rsidDel="00000000" w:rsidR="00000000" w:rsidRPr="00000000">
        <w:rPr>
          <w:rtl w:val="0"/>
        </w:rPr>
        <w:t xml:space="preserve"> and that there is a healthy working environment for the people involved.</w:t>
      </w:r>
    </w:p>
    <w:p w:rsidR="00000000" w:rsidDel="00000000" w:rsidP="00000000" w:rsidRDefault="00000000" w:rsidRPr="00000000" w14:paraId="00000130">
      <w:pPr>
        <w:ind w:left="1440" w:firstLine="0"/>
        <w:rPr/>
      </w:pPr>
      <w:r w:rsidDel="00000000" w:rsidR="00000000" w:rsidRPr="00000000">
        <w:rPr>
          <w:rtl w:val="0"/>
        </w:rPr>
      </w:r>
    </w:p>
    <w:p w:rsidR="00000000" w:rsidDel="00000000" w:rsidP="00000000" w:rsidRDefault="00000000" w:rsidRPr="00000000" w14:paraId="00000131">
      <w:pPr>
        <w:numPr>
          <w:ilvl w:val="2"/>
          <w:numId w:val="1"/>
        </w:numPr>
        <w:ind w:left="2160" w:hanging="360"/>
        <w:rPr/>
      </w:pPr>
      <w:r w:rsidDel="00000000" w:rsidR="00000000" w:rsidRPr="00000000">
        <w:rPr>
          <w:rtl w:val="0"/>
        </w:rPr>
        <w:t xml:space="preserve">The WGC is responsible for maintaining and updating documentation as described in chapter 5 of this document. This includes managing and updating document-permissions for the documents he/she is responsible for.</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numPr>
          <w:ilvl w:val="2"/>
          <w:numId w:val="1"/>
        </w:numPr>
        <w:ind w:left="2160" w:hanging="360"/>
        <w:rPr/>
      </w:pPr>
      <w:r w:rsidDel="00000000" w:rsidR="00000000" w:rsidRPr="00000000">
        <w:rPr>
          <w:rtl w:val="0"/>
        </w:rPr>
        <w:t xml:space="preserve">The WGC shall issue a monthly report to the TA to be delivered at the latest on the </w:t>
      </w:r>
      <w:r w:rsidDel="00000000" w:rsidR="00000000" w:rsidRPr="00000000">
        <w:rPr>
          <w:b w:val="1"/>
          <w:rtl w:val="0"/>
        </w:rPr>
        <w:t xml:space="preserve">25th</w:t>
      </w:r>
      <w:r w:rsidDel="00000000" w:rsidR="00000000" w:rsidRPr="00000000">
        <w:rPr>
          <w:rtl w:val="0"/>
        </w:rPr>
        <w:t xml:space="preserve"> day of each month. The WGC is responsible for issuing the report in an appropriate format, based on the amount and complexity of the information included.</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numPr>
          <w:ilvl w:val="2"/>
          <w:numId w:val="1"/>
        </w:numPr>
        <w:ind w:left="2160" w:hanging="360"/>
        <w:rPr>
          <w:u w:val="none"/>
        </w:rPr>
      </w:pPr>
      <w:r w:rsidDel="00000000" w:rsidR="00000000" w:rsidRPr="00000000">
        <w:rPr>
          <w:rtl w:val="0"/>
        </w:rPr>
        <w:t xml:space="preserve">The WGC shall participate in the </w:t>
      </w:r>
      <w:r w:rsidDel="00000000" w:rsidR="00000000" w:rsidRPr="00000000">
        <w:rPr>
          <w:i w:val="1"/>
          <w:rtl w:val="0"/>
        </w:rPr>
        <w:t xml:space="preserve">Factom Community Testnet Working Group Coordination Forum</w:t>
      </w:r>
      <w:r w:rsidDel="00000000" w:rsidR="00000000" w:rsidRPr="00000000">
        <w:rPr>
          <w:rtl w:val="0"/>
        </w:rPr>
        <w:t xml:space="preserve"> (“Working Group Coordination Forum”). Where the activities of a Working Group may affect the operation of other Working Groups, the Chairman of that Group is obliged to coordinate those activities with the relevant Chairmen of the relevant Working Groups.</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numPr>
          <w:ilvl w:val="2"/>
          <w:numId w:val="1"/>
        </w:numPr>
        <w:ind w:left="2160" w:hanging="360"/>
        <w:rPr>
          <w:u w:val="none"/>
        </w:rPr>
      </w:pPr>
      <w:r w:rsidDel="00000000" w:rsidR="00000000" w:rsidRPr="00000000">
        <w:rPr>
          <w:rtl w:val="0"/>
        </w:rPr>
        <w:t xml:space="preserve">In the event that a</w:t>
      </w:r>
      <w:del w:author="Andy Young" w:id="39" w:date="2019-05-22T02:02:42Z">
        <w:r w:rsidDel="00000000" w:rsidR="00000000" w:rsidRPr="00000000">
          <w:rPr>
            <w:rtl w:val="0"/>
          </w:rPr>
          <w:delText xml:space="preserve">s</w:delText>
        </w:r>
      </w:del>
      <w:r w:rsidDel="00000000" w:rsidR="00000000" w:rsidRPr="00000000">
        <w:rPr>
          <w:rtl w:val="0"/>
        </w:rPr>
        <w:t xml:space="preserve"> Chairman resigns their position, Working Group Members</w:t>
      </w:r>
      <w:ins w:author="Andy Young" w:id="40" w:date="2019-05-22T02:02:51Z">
        <w:r w:rsidDel="00000000" w:rsidR="00000000" w:rsidRPr="00000000">
          <w:rPr>
            <w:rtl w:val="0"/>
          </w:rPr>
          <w:t xml:space="preserve">, in coordination with the TA,</w:t>
        </w:r>
      </w:ins>
      <w:r w:rsidDel="00000000" w:rsidR="00000000" w:rsidRPr="00000000">
        <w:rPr>
          <w:rtl w:val="0"/>
        </w:rPr>
        <w:t xml:space="preserve"> may appoint a new Chairman. Where Members cannot agree on a new Chairman, the Testnet Admin will make the appointment from the list of prospective volunteers.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numPr>
          <w:ilvl w:val="2"/>
          <w:numId w:val="1"/>
        </w:numPr>
        <w:ind w:left="2160" w:hanging="360"/>
        <w:rPr>
          <w:u w:val="none"/>
        </w:rPr>
      </w:pPr>
      <w:r w:rsidDel="00000000" w:rsidR="00000000" w:rsidRPr="00000000">
        <w:rPr>
          <w:rtl w:val="0"/>
        </w:rPr>
        <w:t xml:space="preserve">Working Group Members or the TA may replace their Working Group Chairman where there is broad community consent.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Subtitle"/>
        <w:numPr>
          <w:ilvl w:val="1"/>
          <w:numId w:val="1"/>
        </w:numPr>
        <w:ind w:left="1440" w:hanging="360"/>
        <w:rPr>
          <w:color w:val="666666"/>
          <w:sz w:val="30"/>
          <w:szCs w:val="30"/>
        </w:rPr>
      </w:pPr>
      <w:bookmarkStart w:colFirst="0" w:colLast="0" w:name="_pg4ligfm5myx" w:id="13"/>
      <w:bookmarkEnd w:id="13"/>
      <w:r w:rsidDel="00000000" w:rsidR="00000000" w:rsidRPr="00000000">
        <w:rPr>
          <w:rtl w:val="0"/>
        </w:rPr>
        <w:t xml:space="preserve">Working Group Members</w:t>
      </w:r>
    </w:p>
    <w:p w:rsidR="00000000" w:rsidDel="00000000" w:rsidP="00000000" w:rsidRDefault="00000000" w:rsidRPr="00000000" w14:paraId="0000013D">
      <w:pPr>
        <w:numPr>
          <w:ilvl w:val="2"/>
          <w:numId w:val="1"/>
        </w:numPr>
        <w:ind w:left="2160" w:hanging="360"/>
        <w:rPr/>
      </w:pPr>
      <w:r w:rsidDel="00000000" w:rsidR="00000000" w:rsidRPr="00000000">
        <w:rPr>
          <w:rtl w:val="0"/>
        </w:rPr>
        <w:t xml:space="preserve">Working Group Members (WGM) take part in the day-to-day business of their respective Working Group.</w:t>
      </w:r>
    </w:p>
    <w:p w:rsidR="00000000" w:rsidDel="00000000" w:rsidP="00000000" w:rsidRDefault="00000000" w:rsidRPr="00000000" w14:paraId="0000013E">
      <w:pPr>
        <w:ind w:left="1440" w:firstLine="0"/>
        <w:rPr/>
      </w:pPr>
      <w:r w:rsidDel="00000000" w:rsidR="00000000" w:rsidRPr="00000000">
        <w:rPr>
          <w:rtl w:val="0"/>
        </w:rPr>
      </w:r>
    </w:p>
    <w:p w:rsidR="00000000" w:rsidDel="00000000" w:rsidP="00000000" w:rsidRDefault="00000000" w:rsidRPr="00000000" w14:paraId="0000013F">
      <w:pPr>
        <w:numPr>
          <w:ilvl w:val="2"/>
          <w:numId w:val="1"/>
        </w:numPr>
        <w:ind w:left="2160" w:hanging="360"/>
        <w:rPr>
          <w:u w:val="none"/>
        </w:rPr>
      </w:pPr>
      <w:r w:rsidDel="00000000" w:rsidR="00000000" w:rsidRPr="00000000">
        <w:rPr>
          <w:rtl w:val="0"/>
        </w:rPr>
        <w:t xml:space="preserve">The WGM shall work together with the WGC and the other group members to achieve the short- and long term goals and milestones set for their group.</w:t>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numPr>
          <w:ilvl w:val="2"/>
          <w:numId w:val="1"/>
        </w:numPr>
        <w:ind w:left="2160" w:hanging="360"/>
        <w:rPr>
          <w:del w:author="Andy Young" w:id="41" w:date="2019-05-22T02:05:12Z"/>
          <w:u w:val="none"/>
        </w:rPr>
      </w:pPr>
      <w:del w:author="Andy Young" w:id="41" w:date="2019-05-22T02:05:12Z">
        <w:r w:rsidDel="00000000" w:rsidR="00000000" w:rsidRPr="00000000">
          <w:rPr>
            <w:rtl w:val="0"/>
          </w:rPr>
          <w:delText xml:space="preserve">If a WGM realizes that he/she is not able to contribute to the group in a meaningful manner he/she should notify the WGC and attempt to find a solution that alleviates the problem.</w:delText>
        </w:r>
      </w:del>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1"/>
        <w:numPr>
          <w:ilvl w:val="0"/>
          <w:numId w:val="1"/>
        </w:numPr>
        <w:spacing w:after="0" w:afterAutospacing="0"/>
        <w:ind w:left="720" w:hanging="360"/>
        <w:rPr/>
      </w:pPr>
      <w:bookmarkStart w:colFirst="0" w:colLast="0" w:name="_4j297gjp90aq" w:id="14"/>
      <w:bookmarkEnd w:id="14"/>
      <w:r w:rsidDel="00000000" w:rsidR="00000000" w:rsidRPr="00000000">
        <w:rPr>
          <w:rtl w:val="0"/>
        </w:rPr>
        <w:t xml:space="preserve">The Testnet Authority Set</w:t>
      </w:r>
    </w:p>
    <w:p w:rsidR="00000000" w:rsidDel="00000000" w:rsidP="00000000" w:rsidRDefault="00000000" w:rsidRPr="00000000" w14:paraId="00000145">
      <w:pPr>
        <w:numPr>
          <w:ilvl w:val="1"/>
          <w:numId w:val="1"/>
        </w:numPr>
        <w:ind w:left="1440" w:hanging="360"/>
      </w:pPr>
      <w:r w:rsidDel="00000000" w:rsidR="00000000" w:rsidRPr="00000000">
        <w:rPr>
          <w:rtl w:val="0"/>
        </w:rPr>
        <w:t xml:space="preserve">The Testnet Authority Set are those nodes operating a factomd instance that performs consensus or audit on the Factom Testnet.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1"/>
          <w:numId w:val="1"/>
        </w:numPr>
        <w:ind w:left="1440" w:hanging="360"/>
        <w:rPr/>
      </w:pPr>
      <w:r w:rsidDel="00000000" w:rsidR="00000000" w:rsidRPr="00000000">
        <w:rPr>
          <w:rtl w:val="0"/>
        </w:rPr>
        <w:t xml:space="preserve">Any entity may apply to host a node within the Testnet Authority Set. An </w:t>
      </w:r>
      <w:r w:rsidDel="00000000" w:rsidR="00000000" w:rsidRPr="00000000">
        <w:rPr>
          <w:b w:val="1"/>
          <w:rtl w:val="0"/>
        </w:rPr>
        <w:t xml:space="preserve">entity</w:t>
      </w:r>
      <w:r w:rsidDel="00000000" w:rsidR="00000000" w:rsidRPr="00000000">
        <w:rPr>
          <w:rtl w:val="0"/>
        </w:rPr>
        <w:t xml:space="preserve"> in this regard are persons, groups, companies or organizations that currently are, or have applied to be, part of </w:t>
      </w:r>
      <w:del w:author="Andy Young" w:id="42" w:date="2019-05-22T02:07:16Z">
        <w:r w:rsidDel="00000000" w:rsidR="00000000" w:rsidRPr="00000000">
          <w:rPr>
            <w:rtl w:val="0"/>
          </w:rPr>
          <w:delText xml:space="preserve">T</w:delText>
        </w:r>
      </w:del>
      <w:ins w:author="Andy Young" w:id="42" w:date="2019-05-22T02:07:16Z">
        <w:r w:rsidDel="00000000" w:rsidR="00000000" w:rsidRPr="00000000">
          <w:rPr>
            <w:rtl w:val="0"/>
          </w:rPr>
          <w:t xml:space="preserve">t</w:t>
        </w:r>
      </w:ins>
      <w:r w:rsidDel="00000000" w:rsidR="00000000" w:rsidRPr="00000000">
        <w:rPr>
          <w:rtl w:val="0"/>
        </w:rPr>
        <w:t xml:space="preserve">he Testnet Authority Pool (TAP).</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numPr>
          <w:ilvl w:val="1"/>
          <w:numId w:val="1"/>
        </w:numPr>
        <w:ind w:left="1440" w:hanging="360"/>
        <w:rPr>
          <w:u w:val="none"/>
        </w:rPr>
      </w:pPr>
      <w:r w:rsidDel="00000000" w:rsidR="00000000" w:rsidRPr="00000000">
        <w:rPr>
          <w:rtl w:val="0"/>
        </w:rPr>
        <w:t xml:space="preserve">To be eligible for its nodes to join the TAP, an entity shall put in an application to the </w:t>
      </w:r>
      <w:commentRangeStart w:id="4"/>
      <w:r w:rsidDel="00000000" w:rsidR="00000000" w:rsidRPr="00000000">
        <w:rPr>
          <w:i w:val="1"/>
          <w:rtl w:val="0"/>
        </w:rPr>
        <w:t xml:space="preserve">Authority Pool &amp; Network Management</w:t>
      </w:r>
      <w:r w:rsidDel="00000000" w:rsidR="00000000" w:rsidRPr="00000000">
        <w:rPr>
          <w:rtl w:val="0"/>
        </w:rPr>
        <w:t xml:space="preserve"> </w:t>
      </w:r>
      <w:r w:rsidDel="00000000" w:rsidR="00000000" w:rsidRPr="00000000">
        <w:rPr>
          <w:i w:val="1"/>
          <w:rtl w:val="0"/>
        </w:rPr>
        <w:t xml:space="preserve">working group</w:t>
      </w:r>
      <w:commentRangeEnd w:id="4"/>
      <w:r w:rsidDel="00000000" w:rsidR="00000000" w:rsidRPr="00000000">
        <w:commentReference w:id="4"/>
      </w:r>
      <w:r w:rsidDel="00000000" w:rsidR="00000000" w:rsidRPr="00000000">
        <w:rPr>
          <w:rtl w:val="0"/>
        </w:rPr>
        <w:t xml:space="preserve"> as described in the </w:t>
      </w:r>
      <w:r w:rsidDel="00000000" w:rsidR="00000000" w:rsidRPr="00000000">
        <w:rPr>
          <w:i w:val="1"/>
          <w:rtl w:val="0"/>
        </w:rPr>
        <w:t xml:space="preserve">Before You Start section of The Testnet’s</w:t>
      </w:r>
      <w:r w:rsidDel="00000000" w:rsidR="00000000" w:rsidRPr="00000000">
        <w:rPr>
          <w:i w:val="1"/>
          <w:rtl w:val="0"/>
        </w:rPr>
        <w:t xml:space="preserve"> </w:t>
      </w:r>
      <w:hyperlink r:id="rId15">
        <w:r w:rsidDel="00000000" w:rsidR="00000000" w:rsidRPr="00000000">
          <w:rPr>
            <w:i w:val="1"/>
            <w:color w:val="1155cc"/>
            <w:u w:val="single"/>
            <w:rtl w:val="0"/>
          </w:rPr>
          <w:t xml:space="preserve">wiki-page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A">
      <w:pPr>
        <w:ind w:left="1440" w:firstLine="0"/>
        <w:rPr/>
      </w:pPr>
      <w:r w:rsidDel="00000000" w:rsidR="00000000" w:rsidRPr="00000000">
        <w:rPr>
          <w:rtl w:val="0"/>
        </w:rPr>
      </w:r>
    </w:p>
    <w:p w:rsidR="00000000" w:rsidDel="00000000" w:rsidP="00000000" w:rsidRDefault="00000000" w:rsidRPr="00000000" w14:paraId="0000014B">
      <w:pPr>
        <w:numPr>
          <w:ilvl w:val="1"/>
          <w:numId w:val="1"/>
        </w:numPr>
        <w:ind w:left="1440" w:hanging="360"/>
        <w:rPr>
          <w:ins w:author="Andy Young" w:id="49" w:date="2019-05-22T02:10:31Z"/>
        </w:rPr>
      </w:pPr>
      <w:r w:rsidDel="00000000" w:rsidR="00000000" w:rsidRPr="00000000">
        <w:rPr>
          <w:rtl w:val="0"/>
        </w:rPr>
        <w:t xml:space="preserve">Node</w:t>
      </w:r>
      <w:ins w:author="Andy Young" w:id="43" w:date="2019-05-22T02:07:43Z">
        <w:r w:rsidDel="00000000" w:rsidR="00000000" w:rsidRPr="00000000">
          <w:rPr>
            <w:rtl w:val="0"/>
          </w:rPr>
          <w:t xml:space="preserve"> owners</w:t>
        </w:r>
      </w:ins>
      <w:del w:author="Andy Young" w:id="43" w:date="2019-05-22T02:07:43Z">
        <w:r w:rsidDel="00000000" w:rsidR="00000000" w:rsidRPr="00000000">
          <w:rPr>
            <w:rtl w:val="0"/>
          </w:rPr>
          <w:delText xml:space="preserve">s put forward by entities</w:delText>
        </w:r>
      </w:del>
      <w:r w:rsidDel="00000000" w:rsidR="00000000" w:rsidRPr="00000000">
        <w:rPr>
          <w:rtl w:val="0"/>
        </w:rPr>
        <w:t xml:space="preserve"> </w:t>
      </w:r>
      <w:ins w:author="Andy Young" w:id="44" w:date="2019-05-22T02:07:50Z">
        <w:r w:rsidDel="00000000" w:rsidR="00000000" w:rsidRPr="00000000">
          <w:rPr>
            <w:rtl w:val="0"/>
          </w:rPr>
          <w:t xml:space="preserve">must</w:t>
        </w:r>
      </w:ins>
      <w:del w:author="Andy Young" w:id="44" w:date="2019-05-22T02:07:50Z">
        <w:r w:rsidDel="00000000" w:rsidR="00000000" w:rsidRPr="00000000">
          <w:rPr>
            <w:rtl w:val="0"/>
          </w:rPr>
          <w:delText xml:space="preserve">will have to</w:delText>
        </w:r>
      </w:del>
      <w:r w:rsidDel="00000000" w:rsidR="00000000" w:rsidRPr="00000000">
        <w:rPr>
          <w:rtl w:val="0"/>
        </w:rPr>
        <w:t xml:space="preserve"> </w:t>
      </w:r>
      <w:ins w:author="Andy Young" w:id="45" w:date="2019-05-22T02:08:19Z">
        <w:r w:rsidDel="00000000" w:rsidR="00000000" w:rsidRPr="00000000">
          <w:rPr>
            <w:rtl w:val="0"/>
          </w:rPr>
          <w:t xml:space="preserve">ensure their servers </w:t>
        </w:r>
      </w:ins>
      <w:r w:rsidDel="00000000" w:rsidR="00000000" w:rsidRPr="00000000">
        <w:rPr>
          <w:rtl w:val="0"/>
        </w:rPr>
        <w:t xml:space="preserve">comply with the</w:t>
      </w:r>
      <w:ins w:author="Andy Young" w:id="46" w:date="2019-05-22T02:10:17Z">
        <w:r w:rsidDel="00000000" w:rsidR="00000000" w:rsidRPr="00000000">
          <w:rPr>
            <w:rtl w:val="0"/>
          </w:rPr>
          <w:t xml:space="preserve"> following</w:t>
        </w:r>
      </w:ins>
      <w:r w:rsidDel="00000000" w:rsidR="00000000" w:rsidRPr="00000000">
        <w:rPr>
          <w:rtl w:val="0"/>
        </w:rPr>
        <w:t xml:space="preserve"> minimum requirements</w:t>
      </w:r>
      <w:del w:author="Andy Young" w:id="47" w:date="2019-05-22T02:10:27Z">
        <w:r w:rsidDel="00000000" w:rsidR="00000000" w:rsidRPr="00000000">
          <w:rPr>
            <w:rtl w:val="0"/>
          </w:rPr>
          <w:delText xml:space="preserve"> described on the webpage mentioned above </w:delText>
        </w:r>
      </w:del>
      <w:ins w:author="Andy Young" w:id="47" w:date="2019-05-22T02:10:27Z">
        <w:r w:rsidDel="00000000" w:rsidR="00000000" w:rsidRPr="00000000">
          <w:rPr>
            <w:rtl w:val="0"/>
          </w:rPr>
          <w:t xml:space="preserve"> </w:t>
        </w:r>
      </w:ins>
      <w:r w:rsidDel="00000000" w:rsidR="00000000" w:rsidRPr="00000000">
        <w:rPr>
          <w:rtl w:val="0"/>
        </w:rPr>
        <w:t xml:space="preserve">to be included in the TAP</w:t>
      </w:r>
      <w:ins w:author="Andy Young" w:id="48" w:date="2019-05-22T02:15:18Z">
        <w:r w:rsidDel="00000000" w:rsidR="00000000" w:rsidRPr="00000000">
          <w:rPr>
            <w:rtl w:val="0"/>
          </w:rPr>
          <w:t xml:space="preserve">:</w:t>
        </w:r>
      </w:ins>
      <w:del w:author="Andy Young" w:id="48" w:date="2019-05-22T02:15:18Z">
        <w:r w:rsidDel="00000000" w:rsidR="00000000" w:rsidRPr="00000000">
          <w:rPr>
            <w:rtl w:val="0"/>
          </w:rPr>
          <w:delText xml:space="preserve"> as a Qualified Authority Node (QAP)</w:delText>
        </w:r>
      </w:del>
      <w:ins w:author="Andy Young" w:id="49" w:date="2019-05-22T02:10:31Z">
        <w:r w:rsidDel="00000000" w:rsidR="00000000" w:rsidRPr="00000000">
          <w:rPr>
            <w:rtl w:val="0"/>
          </w:rPr>
        </w:r>
      </w:ins>
    </w:p>
    <w:p w:rsidR="00000000" w:rsidDel="00000000" w:rsidP="00000000" w:rsidRDefault="00000000" w:rsidRPr="00000000" w14:paraId="0000014C">
      <w:pPr>
        <w:numPr>
          <w:ilvl w:val="2"/>
          <w:numId w:val="1"/>
        </w:numPr>
        <w:ind w:left="2160" w:hanging="360"/>
        <w:rPr>
          <w:ins w:author="Andy Young" w:id="51" w:date="2019-05-22T02:12:30Z"/>
        </w:rPr>
      </w:pPr>
      <w:del w:author="Andy Young" w:id="50" w:date="2019-05-22T02:10:30Z">
        <w:r w:rsidDel="00000000" w:rsidR="00000000" w:rsidRPr="00000000">
          <w:rPr>
            <w:rtl w:val="0"/>
          </w:rPr>
          <w:delText xml:space="preserve">.</w:delText>
        </w:r>
      </w:del>
      <w:ins w:author="Andy Young" w:id="50" w:date="2019-05-22T02:10:30Z">
        <w:r w:rsidDel="00000000" w:rsidR="00000000" w:rsidRPr="00000000">
          <w:rPr>
            <w:rtl w:val="0"/>
          </w:rPr>
          <w:t xml:space="preserve">A CPU with a minimum of 2 cores</w:t>
        </w:r>
      </w:ins>
      <w:ins w:author="Andy Young" w:id="51" w:date="2019-05-22T02:12:30Z">
        <w:r w:rsidDel="00000000" w:rsidR="00000000" w:rsidRPr="00000000">
          <w:rPr>
            <w:rtl w:val="0"/>
          </w:rPr>
        </w:r>
      </w:ins>
    </w:p>
    <w:p w:rsidR="00000000" w:rsidDel="00000000" w:rsidP="00000000" w:rsidRDefault="00000000" w:rsidRPr="00000000" w14:paraId="0000014D">
      <w:pPr>
        <w:numPr>
          <w:ilvl w:val="2"/>
          <w:numId w:val="1"/>
        </w:numPr>
        <w:ind w:left="2160" w:hanging="360"/>
        <w:rPr>
          <w:ins w:author="Andy Young" w:id="51" w:date="2019-05-22T02:12:30Z"/>
          <w:u w:val="none"/>
        </w:rPr>
      </w:pPr>
      <w:ins w:author="Andy Young" w:id="51" w:date="2019-05-22T02:12:30Z">
        <w:r w:rsidDel="00000000" w:rsidR="00000000" w:rsidRPr="00000000">
          <w:rPr>
            <w:rtl w:val="0"/>
          </w:rPr>
          <w:t xml:space="preserve">4 GB of RAM</w:t>
        </w:r>
      </w:ins>
    </w:p>
    <w:p w:rsidR="00000000" w:rsidDel="00000000" w:rsidP="00000000" w:rsidRDefault="00000000" w:rsidRPr="00000000" w14:paraId="0000014E">
      <w:pPr>
        <w:numPr>
          <w:ilvl w:val="2"/>
          <w:numId w:val="1"/>
        </w:numPr>
        <w:ind w:left="2160" w:hanging="360"/>
        <w:rPr>
          <w:ins w:author="Andy Young" w:id="51" w:date="2019-05-22T02:12:30Z"/>
          <w:u w:val="none"/>
        </w:rPr>
      </w:pPr>
      <w:ins w:author="Andy Young" w:id="51" w:date="2019-05-22T02:12:30Z">
        <w:r w:rsidDel="00000000" w:rsidR="00000000" w:rsidRPr="00000000">
          <w:rPr>
            <w:rtl w:val="0"/>
          </w:rPr>
          <w:t xml:space="preserve">50 GB of storage</w:t>
        </w:r>
      </w:ins>
    </w:p>
    <w:p w:rsidR="00000000" w:rsidDel="00000000" w:rsidP="00000000" w:rsidRDefault="00000000" w:rsidRPr="00000000" w14:paraId="0000014F">
      <w:pPr>
        <w:numPr>
          <w:ilvl w:val="2"/>
          <w:numId w:val="1"/>
        </w:numPr>
        <w:ind w:left="2160" w:hanging="360"/>
        <w:rPr>
          <w:ins w:author="Andy Young" w:id="51" w:date="2019-05-22T02:12:30Z"/>
          <w:u w:val="none"/>
        </w:rPr>
      </w:pPr>
      <w:ins w:author="Andy Young" w:id="51" w:date="2019-05-22T02:12:30Z">
        <w:r w:rsidDel="00000000" w:rsidR="00000000" w:rsidRPr="00000000">
          <w:rPr>
            <w:rtl w:val="0"/>
          </w:rPr>
          <w:t xml:space="preserve">20 Mbit/s synchronous</w:t>
        </w:r>
      </w:ins>
    </w:p>
    <w:p w:rsidR="00000000" w:rsidDel="00000000" w:rsidP="00000000" w:rsidRDefault="00000000" w:rsidRPr="00000000" w14:paraId="00000150">
      <w:pPr>
        <w:numPr>
          <w:ilvl w:val="2"/>
          <w:numId w:val="1"/>
        </w:numPr>
        <w:ind w:left="2160" w:hanging="360"/>
        <w:rPr>
          <w:ins w:author="Andy Young" w:id="51" w:date="2019-05-22T02:12:30Z"/>
          <w:u w:val="none"/>
        </w:rPr>
      </w:pPr>
      <w:ins w:author="Andy Young" w:id="51" w:date="2019-05-22T02:12:30Z">
        <w:r w:rsidDel="00000000" w:rsidR="00000000" w:rsidRPr="00000000">
          <w:rPr>
            <w:rtl w:val="0"/>
          </w:rPr>
          <w:t xml:space="preserve">Up to 1 TB per month data transfer</w:t>
        </w:r>
      </w:ins>
    </w:p>
    <w:p w:rsidR="00000000" w:rsidDel="00000000" w:rsidP="00000000" w:rsidRDefault="00000000" w:rsidRPr="00000000" w14:paraId="00000151">
      <w:pPr>
        <w:numPr>
          <w:ilvl w:val="2"/>
          <w:numId w:val="1"/>
        </w:numPr>
        <w:ind w:left="2160" w:hanging="360"/>
        <w:rPr>
          <w:ins w:author="Andy Young" w:id="51" w:date="2019-05-22T02:12:30Z"/>
          <w:u w:val="none"/>
        </w:rPr>
      </w:pPr>
      <w:ins w:author="Andy Young" w:id="51" w:date="2019-05-22T02:12:30Z">
        <w:r w:rsidDel="00000000" w:rsidR="00000000" w:rsidRPr="00000000">
          <w:rPr>
            <w:rtl w:val="0"/>
          </w:rPr>
          <w:t xml:space="preserve">Static IP address</w:t>
        </w:r>
      </w:ins>
    </w:p>
    <w:p w:rsidR="00000000" w:rsidDel="00000000" w:rsidP="00000000" w:rsidRDefault="00000000" w:rsidRPr="00000000" w14:paraId="00000152">
      <w:pPr>
        <w:numPr>
          <w:ilvl w:val="2"/>
          <w:numId w:val="1"/>
        </w:numPr>
        <w:ind w:left="2160" w:hanging="360"/>
        <w:rPr>
          <w:rPrChange w:author="Andy Young" w:id="52" w:date="2019-05-22T02:10:32Z">
            <w:rPr/>
          </w:rPrChange>
        </w:rPr>
        <w:pPrChange w:author="Andy Young" w:id="0" w:date="2019-05-22T02:10:32Z">
          <w:pPr>
            <w:numPr>
              <w:ilvl w:val="1"/>
              <w:numId w:val="1"/>
            </w:numPr>
            <w:ind w:left="1440" w:hanging="360"/>
          </w:pPr>
        </w:pPrChange>
      </w:pPr>
      <w:ins w:author="Andy Young" w:id="51" w:date="2019-05-22T02:12:30Z">
        <w:r w:rsidDel="00000000" w:rsidR="00000000" w:rsidRPr="00000000">
          <w:rPr>
            <w:rtl w:val="0"/>
          </w:rPr>
          <w:t xml:space="preserve">99.9% uptime measured in 3-week blocks</w:t>
        </w:r>
      </w:ins>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numPr>
          <w:ilvl w:val="1"/>
          <w:numId w:val="1"/>
        </w:numPr>
        <w:ind w:left="1440" w:hanging="360"/>
        <w:rPr/>
      </w:pPr>
      <w:commentRangeStart w:id="5"/>
      <w:r w:rsidDel="00000000" w:rsidR="00000000" w:rsidRPr="00000000">
        <w:rPr>
          <w:rtl w:val="0"/>
        </w:rPr>
        <w:t xml:space="preserve">Qualified </w:t>
      </w:r>
      <w:del w:author="Andy Young" w:id="53" w:date="2019-05-22T02:15:54Z">
        <w:r w:rsidDel="00000000" w:rsidR="00000000" w:rsidRPr="00000000">
          <w:rPr>
            <w:rtl w:val="0"/>
          </w:rPr>
          <w:delText xml:space="preserve">Authority </w:delText>
        </w:r>
      </w:del>
      <w:r w:rsidDel="00000000" w:rsidR="00000000" w:rsidRPr="00000000">
        <w:rPr>
          <w:rtl w:val="0"/>
        </w:rPr>
        <w:t xml:space="preserve">Nodes are added to the TAP,</w:t>
      </w:r>
      <w:commentRangeEnd w:id="5"/>
      <w:r w:rsidDel="00000000" w:rsidR="00000000" w:rsidRPr="00000000">
        <w:commentReference w:id="5"/>
      </w:r>
      <w:r w:rsidDel="00000000" w:rsidR="00000000" w:rsidRPr="00000000">
        <w:rPr>
          <w:rtl w:val="0"/>
        </w:rPr>
        <w:t xml:space="preserve"> and then promoted to the Authority Set by the </w:t>
      </w:r>
      <w:commentRangeStart w:id="6"/>
      <w:r w:rsidDel="00000000" w:rsidR="00000000" w:rsidRPr="00000000">
        <w:rPr>
          <w:i w:val="1"/>
          <w:rtl w:val="0"/>
        </w:rPr>
        <w:t xml:space="preserve">Authority Pool &amp; Network Management working group</w:t>
      </w:r>
      <w:commentRangeEnd w:id="6"/>
      <w:r w:rsidDel="00000000" w:rsidR="00000000" w:rsidRPr="00000000">
        <w:commentReference w:id="6"/>
      </w:r>
      <w:r w:rsidDel="00000000" w:rsidR="00000000" w:rsidRPr="00000000">
        <w:rPr>
          <w:i w:val="1"/>
          <w:rtl w:val="0"/>
        </w:rPr>
        <w:t xml:space="preserve"> </w:t>
      </w:r>
      <w:r w:rsidDel="00000000" w:rsidR="00000000" w:rsidRPr="00000000">
        <w:rPr>
          <w:rtl w:val="0"/>
        </w:rPr>
        <w:t xml:space="preserve">when practicable.</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Title"/>
        <w:numPr>
          <w:ilvl w:val="0"/>
          <w:numId w:val="1"/>
        </w:numPr>
        <w:ind w:left="720" w:hanging="360"/>
        <w:rPr>
          <w:sz w:val="52"/>
          <w:szCs w:val="52"/>
        </w:rPr>
      </w:pPr>
      <w:bookmarkStart w:colFirst="0" w:colLast="0" w:name="_vbf21kb7lj7n" w:id="15"/>
      <w:bookmarkEnd w:id="15"/>
      <w:r w:rsidDel="00000000" w:rsidR="00000000" w:rsidRPr="00000000">
        <w:rPr>
          <w:rtl w:val="0"/>
        </w:rPr>
        <w:t xml:space="preserve">Testnet objectives and milestones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Subtitle"/>
        <w:numPr>
          <w:ilvl w:val="1"/>
          <w:numId w:val="1"/>
        </w:numPr>
        <w:ind w:left="1440" w:hanging="360"/>
        <w:rPr/>
      </w:pPr>
      <w:bookmarkStart w:colFirst="0" w:colLast="0" w:name="_p7xlnfx7fa44" w:id="16"/>
      <w:bookmarkEnd w:id="16"/>
      <w:r w:rsidDel="00000000" w:rsidR="00000000" w:rsidRPr="00000000">
        <w:rPr>
          <w:rtl w:val="0"/>
        </w:rPr>
        <w:t xml:space="preserve">The Community Testnet main objectives</w:t>
      </w:r>
    </w:p>
    <w:p w:rsidR="00000000" w:rsidDel="00000000" w:rsidP="00000000" w:rsidRDefault="00000000" w:rsidRPr="00000000" w14:paraId="0000015A">
      <w:pPr>
        <w:numPr>
          <w:ilvl w:val="2"/>
          <w:numId w:val="1"/>
        </w:numPr>
        <w:ind w:left="2160" w:hanging="360"/>
      </w:pPr>
      <w:commentRangeStart w:id="7"/>
      <w:r w:rsidDel="00000000" w:rsidR="00000000" w:rsidRPr="00000000">
        <w:rPr>
          <w:rtl w:val="0"/>
        </w:rPr>
        <w:t xml:space="preserve">Familiarize entities that might apply for hosting main net Authority servers past M3 with the Factom software, as well as the process around, and challenges related to, stable hosting of Factom nodes.</w:t>
      </w:r>
    </w:p>
    <w:p w:rsidR="00000000" w:rsidDel="00000000" w:rsidP="00000000" w:rsidRDefault="00000000" w:rsidRPr="00000000" w14:paraId="0000015B">
      <w:pPr>
        <w:ind w:left="1440" w:firstLine="0"/>
        <w:rPr/>
      </w:pPr>
      <w:r w:rsidDel="00000000" w:rsidR="00000000" w:rsidRPr="00000000">
        <w:rPr>
          <w:rtl w:val="0"/>
        </w:rPr>
      </w:r>
    </w:p>
    <w:p w:rsidR="00000000" w:rsidDel="00000000" w:rsidP="00000000" w:rsidRDefault="00000000" w:rsidRPr="00000000" w14:paraId="0000015C">
      <w:pPr>
        <w:numPr>
          <w:ilvl w:val="2"/>
          <w:numId w:val="1"/>
        </w:numPr>
        <w:ind w:left="2160" w:hanging="360"/>
      </w:pPr>
      <w:r w:rsidDel="00000000" w:rsidR="00000000" w:rsidRPr="00000000">
        <w:rPr>
          <w:rtl w:val="0"/>
        </w:rPr>
        <w:t xml:space="preserve">Get experience regarding a decentralized Authority set and learn how “real world” scenarios affect the stability and performance of the Factom network and Authority set dynamics.</w:t>
      </w:r>
    </w:p>
    <w:p w:rsidR="00000000" w:rsidDel="00000000" w:rsidP="00000000" w:rsidRDefault="00000000" w:rsidRPr="00000000" w14:paraId="0000015D">
      <w:pPr>
        <w:ind w:left="1440" w:firstLine="0"/>
        <w:rPr/>
      </w:pPr>
      <w:r w:rsidDel="00000000" w:rsidR="00000000" w:rsidRPr="00000000">
        <w:rPr>
          <w:rtl w:val="0"/>
        </w:rPr>
      </w:r>
    </w:p>
    <w:p w:rsidR="00000000" w:rsidDel="00000000" w:rsidP="00000000" w:rsidRDefault="00000000" w:rsidRPr="00000000" w14:paraId="0000015E">
      <w:pPr>
        <w:numPr>
          <w:ilvl w:val="2"/>
          <w:numId w:val="1"/>
        </w:numPr>
        <w:ind w:left="2160" w:hanging="360"/>
        <w:rPr>
          <w:u w:val="none"/>
        </w:rPr>
      </w:pPr>
      <w:r w:rsidDel="00000000" w:rsidR="00000000" w:rsidRPr="00000000">
        <w:rPr>
          <w:rtl w:val="0"/>
        </w:rPr>
        <w:t xml:space="preserve">Test different deployment strategies for factomd code and nodes/servers.</w:t>
      </w:r>
    </w:p>
    <w:p w:rsidR="00000000" w:rsidDel="00000000" w:rsidP="00000000" w:rsidRDefault="00000000" w:rsidRPr="00000000" w14:paraId="0000015F">
      <w:pPr>
        <w:ind w:left="1440" w:firstLine="0"/>
        <w:rPr/>
      </w:pPr>
      <w:r w:rsidDel="00000000" w:rsidR="00000000" w:rsidRPr="00000000">
        <w:rPr>
          <w:rtl w:val="0"/>
        </w:rPr>
      </w:r>
    </w:p>
    <w:p w:rsidR="00000000" w:rsidDel="00000000" w:rsidP="00000000" w:rsidRDefault="00000000" w:rsidRPr="00000000" w14:paraId="00000160">
      <w:pPr>
        <w:numPr>
          <w:ilvl w:val="2"/>
          <w:numId w:val="1"/>
        </w:numPr>
        <w:ind w:left="2160" w:hanging="360"/>
        <w:rPr>
          <w:u w:val="none"/>
        </w:rPr>
      </w:pPr>
      <w:r w:rsidDel="00000000" w:rsidR="00000000" w:rsidRPr="00000000">
        <w:rPr>
          <w:rtl w:val="0"/>
        </w:rPr>
        <w:t xml:space="preserve">Monitor nodes of entities that want to apply for hosting main net Authority Servers past M3 to verify ability to and competency in regards of hosting stable and secure nodes.</w:t>
      </w:r>
    </w:p>
    <w:p w:rsidR="00000000" w:rsidDel="00000000" w:rsidP="00000000" w:rsidRDefault="00000000" w:rsidRPr="00000000" w14:paraId="00000161">
      <w:pPr>
        <w:ind w:left="1440" w:firstLine="0"/>
        <w:rPr/>
      </w:pPr>
      <w:r w:rsidDel="00000000" w:rsidR="00000000" w:rsidRPr="00000000">
        <w:rPr>
          <w:rtl w:val="0"/>
        </w:rPr>
      </w:r>
    </w:p>
    <w:p w:rsidR="00000000" w:rsidDel="00000000" w:rsidP="00000000" w:rsidRDefault="00000000" w:rsidRPr="00000000" w14:paraId="00000162">
      <w:pPr>
        <w:numPr>
          <w:ilvl w:val="2"/>
          <w:numId w:val="1"/>
        </w:numPr>
        <w:ind w:left="2160" w:hanging="360"/>
        <w:rPr>
          <w:u w:val="none"/>
        </w:rPr>
      </w:pPr>
      <w:r w:rsidDel="00000000" w:rsidR="00000000" w:rsidRPr="00000000">
        <w:rPr>
          <w:rtl w:val="0"/>
        </w:rPr>
        <w:t xml:space="preserve">Test the current (and future) </w:t>
      </w:r>
      <w:r w:rsidDel="00000000" w:rsidR="00000000" w:rsidRPr="00000000">
        <w:rPr>
          <w:i w:val="1"/>
          <w:rtl w:val="0"/>
        </w:rPr>
        <w:t xml:space="preserve">real world</w:t>
      </w:r>
      <w:r w:rsidDel="00000000" w:rsidR="00000000" w:rsidRPr="00000000">
        <w:rPr>
          <w:rtl w:val="0"/>
        </w:rPr>
        <w:t xml:space="preserve"> load capabilities and limitations of the Factom network.</w:t>
      </w:r>
    </w:p>
    <w:p w:rsidR="00000000" w:rsidDel="00000000" w:rsidP="00000000" w:rsidRDefault="00000000" w:rsidRPr="00000000" w14:paraId="00000163">
      <w:pPr>
        <w:ind w:left="1440" w:firstLine="0"/>
        <w:rPr/>
      </w:pPr>
      <w:r w:rsidDel="00000000" w:rsidR="00000000" w:rsidRPr="00000000">
        <w:rPr>
          <w:rtl w:val="0"/>
        </w:rPr>
      </w:r>
    </w:p>
    <w:p w:rsidR="00000000" w:rsidDel="00000000" w:rsidP="00000000" w:rsidRDefault="00000000" w:rsidRPr="00000000" w14:paraId="00000164">
      <w:pPr>
        <w:numPr>
          <w:ilvl w:val="2"/>
          <w:numId w:val="1"/>
        </w:numPr>
        <w:ind w:left="2160" w:hanging="360"/>
        <w:rPr>
          <w:u w:val="none"/>
        </w:rPr>
      </w:pPr>
      <w:r w:rsidDel="00000000" w:rsidR="00000000" w:rsidRPr="00000000">
        <w:rPr>
          <w:rtl w:val="0"/>
        </w:rPr>
        <w:t xml:space="preserve">Identify minimum server system requirements, as well as establish a SOP and checklists.</w:t>
      </w:r>
    </w:p>
    <w:p w:rsidR="00000000" w:rsidDel="00000000" w:rsidP="00000000" w:rsidRDefault="00000000" w:rsidRPr="00000000" w14:paraId="00000165">
      <w:pPr>
        <w:ind w:left="1440" w:firstLine="0"/>
        <w:rPr/>
      </w:pPr>
      <w:r w:rsidDel="00000000" w:rsidR="00000000" w:rsidRPr="00000000">
        <w:rPr>
          <w:rtl w:val="0"/>
        </w:rPr>
      </w:r>
    </w:p>
    <w:p w:rsidR="00000000" w:rsidDel="00000000" w:rsidP="00000000" w:rsidRDefault="00000000" w:rsidRPr="00000000" w14:paraId="00000166">
      <w:pPr>
        <w:numPr>
          <w:ilvl w:val="2"/>
          <w:numId w:val="1"/>
        </w:numPr>
        <w:ind w:left="2160" w:hanging="360"/>
        <w:rPr>
          <w:u w:val="none"/>
        </w:rPr>
      </w:pPr>
      <w:r w:rsidDel="00000000" w:rsidR="00000000" w:rsidRPr="00000000">
        <w:rPr>
          <w:rtl w:val="0"/>
        </w:rPr>
        <w:t xml:space="preserve">Establish a long standing testnet that will be operational in parallel to the Factom </w:t>
      </w:r>
      <w:ins w:author="Andy Young" w:id="54" w:date="2019-05-22T02:17:53Z">
        <w:r w:rsidDel="00000000" w:rsidR="00000000" w:rsidRPr="00000000">
          <w:rPr>
            <w:rtl w:val="0"/>
          </w:rPr>
          <w:t xml:space="preserve">M</w:t>
        </w:r>
      </w:ins>
      <w:del w:author="Andy Young" w:id="54" w:date="2019-05-22T02:17:53Z">
        <w:r w:rsidDel="00000000" w:rsidR="00000000" w:rsidRPr="00000000">
          <w:rPr>
            <w:rtl w:val="0"/>
          </w:rPr>
          <w:delText xml:space="preserve">m</w:delText>
        </w:r>
      </w:del>
      <w:r w:rsidDel="00000000" w:rsidR="00000000" w:rsidRPr="00000000">
        <w:rPr>
          <w:rtl w:val="0"/>
        </w:rPr>
        <w:t xml:space="preserve">ain</w:t>
      </w:r>
      <w:del w:author="Andy Young" w:id="55" w:date="2019-05-22T02:17:51Z">
        <w:r w:rsidDel="00000000" w:rsidR="00000000" w:rsidRPr="00000000">
          <w:rPr>
            <w:rtl w:val="0"/>
          </w:rPr>
          <w:delText xml:space="preserve"> </w:delText>
        </w:r>
      </w:del>
      <w:r w:rsidDel="00000000" w:rsidR="00000000" w:rsidRPr="00000000">
        <w:rPr>
          <w:rtl w:val="0"/>
        </w:rPr>
        <w:t xml:space="preserve">net to be used for deployment testing of software updates.</w:t>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numPr>
          <w:ilvl w:val="2"/>
          <w:numId w:val="1"/>
        </w:numPr>
        <w:ind w:left="2160" w:hanging="360"/>
        <w:rPr>
          <w:u w:val="none"/>
        </w:rPr>
      </w:pPr>
      <w:r w:rsidDel="00000000" w:rsidR="00000000" w:rsidRPr="00000000">
        <w:rPr>
          <w:rtl w:val="0"/>
        </w:rPr>
        <w:t xml:space="preserve">Provide a public </w:t>
      </w:r>
      <w:ins w:author="Andy Young" w:id="56" w:date="2019-05-22T02:17:46Z">
        <w:r w:rsidDel="00000000" w:rsidR="00000000" w:rsidRPr="00000000">
          <w:rPr>
            <w:rtl w:val="0"/>
          </w:rPr>
          <w:t xml:space="preserve">T</w:t>
        </w:r>
      </w:ins>
      <w:del w:author="Andy Young" w:id="56" w:date="2019-05-22T02:17:46Z">
        <w:r w:rsidDel="00000000" w:rsidR="00000000" w:rsidRPr="00000000">
          <w:rPr>
            <w:rtl w:val="0"/>
          </w:rPr>
          <w:delText xml:space="preserve">t</w:delText>
        </w:r>
      </w:del>
      <w:r w:rsidDel="00000000" w:rsidR="00000000" w:rsidRPr="00000000">
        <w:rPr>
          <w:rtl w:val="0"/>
        </w:rPr>
        <w:t xml:space="preserve">est</w:t>
      </w:r>
      <w:del w:author="Andy Young" w:id="57" w:date="2019-05-22T02:17:45Z">
        <w:r w:rsidDel="00000000" w:rsidR="00000000" w:rsidRPr="00000000">
          <w:rPr>
            <w:rtl w:val="0"/>
          </w:rPr>
          <w:delText xml:space="preserve"> </w:delText>
        </w:r>
      </w:del>
      <w:r w:rsidDel="00000000" w:rsidR="00000000" w:rsidRPr="00000000">
        <w:rPr>
          <w:rtl w:val="0"/>
        </w:rPr>
        <w:t xml:space="preserve">net for entities to test and debug </w:t>
      </w:r>
      <w:r w:rsidDel="00000000" w:rsidR="00000000" w:rsidRPr="00000000">
        <w:rPr>
          <w:rtl w:val="0"/>
        </w:rPr>
        <w:t xml:space="preserve">F</w:t>
      </w:r>
      <w:r w:rsidDel="00000000" w:rsidR="00000000" w:rsidRPr="00000000">
        <w:rPr>
          <w:rtl w:val="0"/>
        </w:rPr>
        <w:t xml:space="preserve">actom-based applications prior to integration with the Factom main net.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pStyle w:val="Subtitle"/>
        <w:numPr>
          <w:ilvl w:val="1"/>
          <w:numId w:val="1"/>
        </w:numPr>
        <w:ind w:left="1440" w:hanging="360"/>
        <w:rPr>
          <w:color w:val="666666"/>
          <w:sz w:val="30"/>
          <w:szCs w:val="30"/>
        </w:rPr>
      </w:pPr>
      <w:bookmarkStart w:colFirst="0" w:colLast="0" w:name="_sruylc18csg1" w:id="17"/>
      <w:bookmarkEnd w:id="17"/>
      <w:r w:rsidDel="00000000" w:rsidR="00000000" w:rsidRPr="00000000">
        <w:rPr>
          <w:rtl w:val="0"/>
        </w:rPr>
        <w:t xml:space="preserve">Testnet Milestones</w:t>
      </w:r>
    </w:p>
    <w:tbl>
      <w:tblPr>
        <w:tblStyle w:val="Table6"/>
        <w:tblW w:w="940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190"/>
        <w:gridCol w:w="1440"/>
        <w:gridCol w:w="1395"/>
        <w:tblGridChange w:id="0">
          <w:tblGrid>
            <w:gridCol w:w="1380"/>
            <w:gridCol w:w="5190"/>
            <w:gridCol w:w="1440"/>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Testnet Milestone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Target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Achieved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TM1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First version of the Factom community testnet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2018 - Q1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18"/>
                <w:szCs w:val="18"/>
              </w:rPr>
            </w:pPr>
            <w:r w:rsidDel="00000000" w:rsidR="00000000" w:rsidRPr="00000000">
              <w:rPr>
                <w:sz w:val="18"/>
                <w:szCs w:val="18"/>
                <w:rtl w:val="0"/>
              </w:rPr>
              <w:t xml:space="preserve">TM2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Matching Factom Main Net Authority Set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(9 federated servers and 9 audit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2018 - Late Feb.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18"/>
                <w:szCs w:val="18"/>
              </w:rPr>
            </w:pPr>
            <w:r w:rsidDel="00000000" w:rsidR="00000000" w:rsidRPr="00000000">
              <w:rPr>
                <w:sz w:val="18"/>
                <w:szCs w:val="18"/>
                <w:rtl w:val="0"/>
              </w:rPr>
              <w:t xml:space="preserve">TM3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Monitoring blockchain WPS (writes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2018 - Late Feb.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18"/>
                <w:szCs w:val="18"/>
              </w:rPr>
            </w:pPr>
            <w:r w:rsidDel="00000000" w:rsidR="00000000" w:rsidRPr="00000000">
              <w:rPr>
                <w:sz w:val="18"/>
                <w:szCs w:val="18"/>
                <w:rtl w:val="0"/>
              </w:rPr>
              <w:t xml:space="preserve">TM4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Achieving 5 WPS (writes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2018-02-26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18"/>
                <w:szCs w:val="18"/>
              </w:rPr>
            </w:pPr>
            <w:r w:rsidDel="00000000" w:rsidR="00000000" w:rsidRPr="00000000">
              <w:rPr>
                <w:sz w:val="18"/>
                <w:szCs w:val="18"/>
                <w:rtl w:val="0"/>
              </w:rPr>
              <w:t xml:space="preserve">TM5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sz w:val="18"/>
                <w:szCs w:val="18"/>
              </w:rPr>
            </w:pPr>
            <w:r w:rsidDel="00000000" w:rsidR="00000000" w:rsidRPr="00000000">
              <w:rPr>
                <w:sz w:val="18"/>
                <w:szCs w:val="18"/>
                <w:rtl w:val="0"/>
              </w:rPr>
              <w:t xml:space="preserve">Getting individual node monitoring and push notification system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18"/>
                <w:szCs w:val="18"/>
              </w:rPr>
            </w:pPr>
            <w:r w:rsidDel="00000000" w:rsidR="00000000" w:rsidRPr="00000000">
              <w:rPr>
                <w:sz w:val="18"/>
                <w:szCs w:val="18"/>
                <w:rtl w:val="0"/>
              </w:rPr>
              <w:t xml:space="preserve">2018-02-28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18"/>
                <w:szCs w:val="18"/>
              </w:rPr>
            </w:pPr>
            <w:r w:rsidDel="00000000" w:rsidR="00000000" w:rsidRPr="00000000">
              <w:rPr>
                <w:sz w:val="18"/>
                <w:szCs w:val="18"/>
                <w:rtl w:val="0"/>
              </w:rPr>
              <w:t xml:space="preserve">TM6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18"/>
                <w:szCs w:val="18"/>
              </w:rPr>
            </w:pPr>
            <w:commentRangeStart w:id="8"/>
            <w:r w:rsidDel="00000000" w:rsidR="00000000" w:rsidRPr="00000000">
              <w:rPr>
                <w:sz w:val="18"/>
                <w:szCs w:val="18"/>
                <w:rtl w:val="0"/>
              </w:rPr>
              <w:t xml:space="preserve">Achieving 10 WPS (writes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commentRangeEnd w:id="8"/>
            <w:r w:rsidDel="00000000" w:rsidR="00000000" w:rsidRPr="00000000">
              <w:commentReference w:id="8"/>
            </w: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2018-03-01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18"/>
                <w:szCs w:val="18"/>
              </w:rPr>
            </w:pPr>
            <w:r w:rsidDel="00000000" w:rsidR="00000000" w:rsidRPr="00000000">
              <w:rPr>
                <w:sz w:val="18"/>
                <w:szCs w:val="18"/>
                <w:rtl w:val="0"/>
              </w:rPr>
              <w:t xml:space="preserve">TM7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Establishing a Community Testnet Wiki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2018-03-05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18"/>
                <w:szCs w:val="18"/>
              </w:rPr>
            </w:pPr>
            <w:r w:rsidDel="00000000" w:rsidR="00000000" w:rsidRPr="00000000">
              <w:rPr>
                <w:sz w:val="18"/>
                <w:szCs w:val="18"/>
                <w:rtl w:val="0"/>
              </w:rPr>
              <w:t xml:space="preserve">TM8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Having 33 servers (1/2 of the goal of 65 servers) online in the authority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2018-03-09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18"/>
                <w:szCs w:val="18"/>
              </w:rPr>
            </w:pPr>
            <w:r w:rsidDel="00000000" w:rsidR="00000000" w:rsidRPr="00000000">
              <w:rPr>
                <w:sz w:val="18"/>
                <w:szCs w:val="18"/>
                <w:rtl w:val="0"/>
              </w:rPr>
              <w:t xml:space="preserve">TM9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65 servers pledged to the Authority Set </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(sufficient for full scale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2018-03-09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18"/>
                <w:szCs w:val="18"/>
              </w:rPr>
            </w:pPr>
            <w:r w:rsidDel="00000000" w:rsidR="00000000" w:rsidRPr="00000000">
              <w:rPr>
                <w:sz w:val="18"/>
                <w:szCs w:val="18"/>
                <w:rtl w:val="0"/>
              </w:rPr>
              <w:t xml:space="preserve">TM10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z w:val="18"/>
                <w:szCs w:val="18"/>
              </w:rPr>
            </w:pPr>
            <w:r w:rsidDel="00000000" w:rsidR="00000000" w:rsidRPr="00000000">
              <w:rPr>
                <w:sz w:val="18"/>
                <w:szCs w:val="18"/>
                <w:rtl w:val="0"/>
              </w:rPr>
              <w:t xml:space="preserve">Introduce a </w:t>
            </w:r>
            <w:r w:rsidDel="00000000" w:rsidR="00000000" w:rsidRPr="00000000">
              <w:rPr>
                <w:i w:val="1"/>
                <w:sz w:val="18"/>
                <w:szCs w:val="18"/>
                <w:rtl w:val="0"/>
              </w:rPr>
              <w:t xml:space="preserve">Testoid Faucet</w:t>
            </w:r>
            <w:r w:rsidDel="00000000" w:rsidR="00000000" w:rsidRPr="00000000">
              <w:rPr>
                <w:sz w:val="18"/>
                <w:szCs w:val="18"/>
                <w:rtl w:val="0"/>
              </w:rPr>
              <w:t xml:space="preserve"> to provide testnet operators with Testoids for ID-creation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2018-03-10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18"/>
                <w:szCs w:val="18"/>
              </w:rPr>
            </w:pPr>
            <w:r w:rsidDel="00000000" w:rsidR="00000000" w:rsidRPr="00000000">
              <w:rPr>
                <w:sz w:val="18"/>
                <w:szCs w:val="18"/>
                <w:rtl w:val="0"/>
              </w:rPr>
              <w:t xml:space="preserve">TM11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18"/>
                <w:szCs w:val="18"/>
              </w:rPr>
            </w:pPr>
            <w:r w:rsidDel="00000000" w:rsidR="00000000" w:rsidRPr="00000000">
              <w:rPr>
                <w:sz w:val="18"/>
                <w:szCs w:val="18"/>
                <w:rtl w:val="0"/>
              </w:rPr>
              <w:t xml:space="preserve">Formalizing Governance &amp; Organizational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18"/>
                <w:szCs w:val="18"/>
              </w:rPr>
            </w:pPr>
            <w:r w:rsidDel="00000000" w:rsidR="00000000" w:rsidRPr="00000000">
              <w:rPr>
                <w:sz w:val="18"/>
                <w:szCs w:val="18"/>
                <w:rtl w:val="0"/>
              </w:rPr>
              <w:t xml:space="preserve">TM12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18"/>
                <w:szCs w:val="18"/>
              </w:rPr>
            </w:pPr>
            <w:r w:rsidDel="00000000" w:rsidR="00000000" w:rsidRPr="00000000">
              <w:rPr>
                <w:sz w:val="18"/>
                <w:szCs w:val="18"/>
                <w:rtl w:val="0"/>
              </w:rPr>
              <w:t xml:space="preserve">Deploying new “M3”-code for facilitating successful automated node-failovers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18"/>
                <w:szCs w:val="18"/>
              </w:rPr>
            </w:pPr>
            <w:r w:rsidDel="00000000" w:rsidR="00000000" w:rsidRPr="00000000">
              <w:rPr>
                <w:sz w:val="18"/>
                <w:szCs w:val="18"/>
                <w:rtl w:val="0"/>
              </w:rPr>
              <w:t xml:space="preserve">2018 -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18"/>
                <w:szCs w:val="18"/>
              </w:rPr>
            </w:pPr>
            <w:r w:rsidDel="00000000" w:rsidR="00000000" w:rsidRPr="00000000">
              <w:rPr>
                <w:sz w:val="18"/>
                <w:szCs w:val="18"/>
                <w:rtl w:val="0"/>
              </w:rPr>
              <w:t xml:space="preserve">TM13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18"/>
                <w:szCs w:val="18"/>
              </w:rPr>
            </w:pPr>
            <w:r w:rsidDel="00000000" w:rsidR="00000000" w:rsidRPr="00000000">
              <w:rPr>
                <w:sz w:val="18"/>
                <w:szCs w:val="18"/>
                <w:rtl w:val="0"/>
              </w:rPr>
              <w:t xml:space="preserve">Having 65 nodes in the Testnet Authority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18"/>
                <w:szCs w:val="18"/>
              </w:rPr>
            </w:pPr>
            <w:r w:rsidDel="00000000" w:rsidR="00000000" w:rsidRPr="00000000">
              <w:rPr>
                <w:sz w:val="18"/>
                <w:szCs w:val="18"/>
                <w:rtl w:val="0"/>
              </w:rPr>
              <w:t xml:space="preserve">2018 - 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sz w:val="18"/>
                <w:szCs w:val="18"/>
                <w:rtl w:val="0"/>
              </w:rPr>
              <w:t xml:space="preserve">2018-03-26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18"/>
                <w:szCs w:val="18"/>
              </w:rPr>
            </w:pPr>
            <w:r w:rsidDel="00000000" w:rsidR="00000000" w:rsidRPr="00000000">
              <w:rPr>
                <w:sz w:val="18"/>
                <w:szCs w:val="18"/>
                <w:rtl w:val="0"/>
              </w:rPr>
              <w:t xml:space="preserve">TM14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18"/>
                <w:szCs w:val="18"/>
              </w:rPr>
            </w:pPr>
            <w:r w:rsidDel="00000000" w:rsidR="00000000" w:rsidRPr="00000000">
              <w:rPr>
                <w:sz w:val="18"/>
                <w:szCs w:val="18"/>
                <w:rtl w:val="0"/>
              </w:rPr>
              <w:t xml:space="preserve">Achieving 15 WPS (writes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18"/>
                <w:szCs w:val="18"/>
              </w:rPr>
            </w:pPr>
            <w:r w:rsidDel="00000000" w:rsidR="00000000" w:rsidRPr="00000000">
              <w:rPr>
                <w:sz w:val="18"/>
                <w:szCs w:val="18"/>
                <w:rtl w:val="0"/>
              </w:rPr>
              <w:t xml:space="preserve">2018 - 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18"/>
                <w:szCs w:val="18"/>
              </w:rPr>
            </w:pPr>
            <w:r w:rsidDel="00000000" w:rsidR="00000000" w:rsidRPr="00000000">
              <w:rPr>
                <w:sz w:val="18"/>
                <w:szCs w:val="18"/>
                <w:rtl w:val="0"/>
              </w:rPr>
              <w:t xml:space="preserve">TM15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18"/>
                <w:szCs w:val="18"/>
              </w:rPr>
            </w:pPr>
            <w:r w:rsidDel="00000000" w:rsidR="00000000" w:rsidRPr="00000000">
              <w:rPr>
                <w:sz w:val="18"/>
                <w:szCs w:val="18"/>
                <w:rtl w:val="0"/>
              </w:rPr>
              <w:t xml:space="preserve">Having 10 consecutive node failures with successful failovers and no network 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18"/>
                <w:szCs w:val="18"/>
              </w:rPr>
            </w:pPr>
            <w:r w:rsidDel="00000000" w:rsidR="00000000" w:rsidRPr="00000000">
              <w:rPr>
                <w:sz w:val="18"/>
                <w:szCs w:val="18"/>
                <w:rtl w:val="0"/>
              </w:rPr>
              <w:t xml:space="preserve">2018 - 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sz w:val="18"/>
                <w:szCs w:val="18"/>
              </w:rPr>
            </w:pPr>
            <w:r w:rsidDel="00000000" w:rsidR="00000000" w:rsidRPr="00000000">
              <w:rPr>
                <w:sz w:val="18"/>
                <w:szCs w:val="18"/>
                <w:rtl w:val="0"/>
              </w:rPr>
              <w:t xml:space="preserve">TM16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18"/>
                <w:szCs w:val="18"/>
              </w:rPr>
            </w:pPr>
            <w:r w:rsidDel="00000000" w:rsidR="00000000" w:rsidRPr="00000000">
              <w:rPr>
                <w:sz w:val="18"/>
                <w:szCs w:val="18"/>
                <w:rtl w:val="0"/>
              </w:rPr>
              <w:t xml:space="preserve">Factomize logging of individual node uptime </w:t>
            </w:r>
          </w:p>
          <w:p w:rsidR="00000000" w:rsidDel="00000000" w:rsidP="00000000" w:rsidRDefault="00000000" w:rsidRPr="00000000" w14:paraId="000001B2">
            <w:pPr>
              <w:widowControl w:val="0"/>
              <w:spacing w:line="240" w:lineRule="auto"/>
              <w:jc w:val="center"/>
              <w:rPr>
                <w:sz w:val="18"/>
                <w:szCs w:val="18"/>
              </w:rPr>
            </w:pPr>
            <w:r w:rsidDel="00000000" w:rsidR="00000000" w:rsidRPr="00000000">
              <w:rPr>
                <w:sz w:val="18"/>
                <w:szCs w:val="18"/>
                <w:rtl w:val="0"/>
              </w:rPr>
              <w:t xml:space="preserve">and performance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18"/>
                <w:szCs w:val="18"/>
              </w:rPr>
            </w:pPr>
            <w:r w:rsidDel="00000000" w:rsidR="00000000" w:rsidRPr="00000000">
              <w:rPr>
                <w:sz w:val="18"/>
                <w:szCs w:val="18"/>
                <w:rtl w:val="0"/>
              </w:rPr>
              <w:t xml:space="preserve">2018 - 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18"/>
                <w:szCs w:val="18"/>
              </w:rPr>
            </w:pPr>
            <w:r w:rsidDel="00000000" w:rsidR="00000000" w:rsidRPr="00000000">
              <w:rPr>
                <w:sz w:val="18"/>
                <w:szCs w:val="18"/>
                <w:rtl w:val="0"/>
              </w:rPr>
              <w:t xml:space="preserve">TM17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18"/>
                <w:szCs w:val="18"/>
              </w:rPr>
            </w:pPr>
            <w:r w:rsidDel="00000000" w:rsidR="00000000" w:rsidRPr="00000000">
              <w:rPr>
                <w:sz w:val="18"/>
                <w:szCs w:val="18"/>
                <w:rtl w:val="0"/>
              </w:rPr>
              <w:t xml:space="preserve">Full scale Authority Set test (65 nodes in Authority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18"/>
                <w:szCs w:val="18"/>
              </w:rPr>
            </w:pPr>
            <w:r w:rsidDel="00000000" w:rsidR="00000000" w:rsidRPr="00000000">
              <w:rPr>
                <w:sz w:val="18"/>
                <w:szCs w:val="18"/>
                <w:rtl w:val="0"/>
              </w:rPr>
              <w:t xml:space="preserve">2018 - 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18"/>
                <w:szCs w:val="18"/>
              </w:rPr>
            </w:pPr>
            <w:r w:rsidDel="00000000" w:rsidR="00000000" w:rsidRPr="00000000">
              <w:rPr>
                <w:sz w:val="18"/>
                <w:szCs w:val="18"/>
                <w:rtl w:val="0"/>
              </w:rPr>
              <w:t xml:space="preserve">TM18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sz w:val="18"/>
                <w:szCs w:val="18"/>
              </w:rPr>
            </w:pPr>
            <w:r w:rsidDel="00000000" w:rsidR="00000000" w:rsidRPr="00000000">
              <w:rPr>
                <w:sz w:val="18"/>
                <w:szCs w:val="18"/>
                <w:rtl w:val="0"/>
              </w:rPr>
              <w:t xml:space="preserve">Achieving 20 WPS (writes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sz w:val="18"/>
                <w:szCs w:val="18"/>
              </w:rPr>
            </w:pPr>
            <w:r w:rsidDel="00000000" w:rsidR="00000000" w:rsidRPr="00000000">
              <w:rPr>
                <w:sz w:val="18"/>
                <w:szCs w:val="18"/>
                <w:rtl w:val="0"/>
              </w:rPr>
              <w:t xml:space="preserve">2018 -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18"/>
                <w:szCs w:val="18"/>
              </w:rPr>
            </w:pPr>
            <w:r w:rsidDel="00000000" w:rsidR="00000000" w:rsidRPr="00000000">
              <w:rPr>
                <w:rtl w:val="0"/>
              </w:rPr>
            </w:r>
          </w:p>
        </w:tc>
      </w:tr>
    </w:tbl>
    <w:p w:rsidR="00000000" w:rsidDel="00000000" w:rsidP="00000000" w:rsidRDefault="00000000" w:rsidRPr="00000000" w14:paraId="000001BD">
      <w:pPr>
        <w:ind w:left="1440" w:firstLine="0"/>
        <w:rPr/>
      </w:pPr>
      <w:r w:rsidDel="00000000" w:rsidR="00000000" w:rsidRPr="00000000">
        <w:rPr>
          <w:rtl w:val="0"/>
        </w:rPr>
      </w:r>
    </w:p>
    <w:p w:rsidR="00000000" w:rsidDel="00000000" w:rsidP="00000000" w:rsidRDefault="00000000" w:rsidRPr="00000000" w14:paraId="000001BE">
      <w:pPr>
        <w:ind w:left="1440" w:firstLine="0"/>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Title"/>
        <w:numPr>
          <w:ilvl w:val="0"/>
          <w:numId w:val="1"/>
        </w:numPr>
        <w:ind w:left="720" w:hanging="360"/>
        <w:rPr/>
      </w:pPr>
      <w:bookmarkStart w:colFirst="0" w:colLast="0" w:name="_lzoeo3klme4" w:id="18"/>
      <w:bookmarkEnd w:id="18"/>
      <w:r w:rsidDel="00000000" w:rsidR="00000000" w:rsidRPr="00000000">
        <w:rPr>
          <w:rtl w:val="0"/>
        </w:rPr>
        <w:t xml:space="preserve">Documentation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Subtitle"/>
        <w:numPr>
          <w:ilvl w:val="1"/>
          <w:numId w:val="1"/>
        </w:numPr>
        <w:ind w:left="1440" w:hanging="360"/>
        <w:rPr/>
      </w:pPr>
      <w:bookmarkStart w:colFirst="0" w:colLast="0" w:name="_u2rt7ya4pjsp" w:id="19"/>
      <w:bookmarkEnd w:id="19"/>
      <w:r w:rsidDel="00000000" w:rsidR="00000000" w:rsidRPr="00000000">
        <w:rPr>
          <w:rtl w:val="0"/>
        </w:rPr>
        <w:t xml:space="preserve">Community Testnet documentation and resources</w:t>
      </w:r>
    </w:p>
    <w:p w:rsidR="00000000" w:rsidDel="00000000" w:rsidP="00000000" w:rsidRDefault="00000000" w:rsidRPr="00000000" w14:paraId="000001C5">
      <w:pPr>
        <w:numPr>
          <w:ilvl w:val="2"/>
          <w:numId w:val="1"/>
        </w:numPr>
        <w:ind w:left="2160" w:hanging="360"/>
      </w:pPr>
      <w:r w:rsidDel="00000000" w:rsidR="00000000" w:rsidRPr="00000000">
        <w:rPr>
          <w:rtl w:val="0"/>
        </w:rPr>
        <w:t xml:space="preserve">To help maintain a functional Testnet community over time, a minimum set of documentation is required to facilitate governance, maintaining testnet structure, and documenting the working groups activity.</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numPr>
          <w:ilvl w:val="2"/>
          <w:numId w:val="1"/>
        </w:numPr>
        <w:ind w:left="2160" w:hanging="360"/>
        <w:rPr>
          <w:u w:val="none"/>
        </w:rPr>
      </w:pPr>
      <w:r w:rsidDel="00000000" w:rsidR="00000000" w:rsidRPr="00000000">
        <w:rPr>
          <w:rtl w:val="0"/>
        </w:rPr>
        <w:t xml:space="preserve">It is of paramount importance that The Testnet documentation is kept up to date, and the overall responsibility for this lies with the Testnet Administrator.</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numPr>
          <w:ilvl w:val="2"/>
          <w:numId w:val="1"/>
        </w:numPr>
        <w:ind w:left="2160" w:hanging="360"/>
        <w:rPr>
          <w:u w:val="none"/>
        </w:rPr>
      </w:pPr>
      <w:r w:rsidDel="00000000" w:rsidR="00000000" w:rsidRPr="00000000">
        <w:rPr>
          <w:rtl w:val="0"/>
        </w:rPr>
        <w:t xml:space="preserve">For ordinary documents and spreadsheets Google Docs/Sheets shall be used as this common platform facilitates easy cooperation and sharing.</w:t>
      </w:r>
    </w:p>
    <w:p w:rsidR="00000000" w:rsidDel="00000000" w:rsidP="00000000" w:rsidRDefault="00000000" w:rsidRPr="00000000" w14:paraId="000001CA">
      <w:pPr>
        <w:ind w:left="1440" w:firstLine="0"/>
        <w:rPr/>
      </w:pPr>
      <w:r w:rsidDel="00000000" w:rsidR="00000000" w:rsidRPr="00000000">
        <w:rPr>
          <w:rtl w:val="0"/>
        </w:rPr>
      </w:r>
    </w:p>
    <w:p w:rsidR="00000000" w:rsidDel="00000000" w:rsidP="00000000" w:rsidRDefault="00000000" w:rsidRPr="00000000" w14:paraId="000001CB">
      <w:pPr>
        <w:numPr>
          <w:ilvl w:val="2"/>
          <w:numId w:val="1"/>
        </w:numPr>
        <w:ind w:left="2160" w:hanging="360"/>
        <w:rPr>
          <w:u w:val="none"/>
        </w:rPr>
      </w:pPr>
      <w:r w:rsidDel="00000000" w:rsidR="00000000" w:rsidRPr="00000000">
        <w:rPr>
          <w:rtl w:val="0"/>
        </w:rPr>
        <w:t xml:space="preserve">The Testnet is to have its own wik</w:t>
      </w:r>
      <w:ins w:author="Andy Young" w:id="58" w:date="2019-05-22T02:21:54Z">
        <w:r w:rsidDel="00000000" w:rsidR="00000000" w:rsidRPr="00000000">
          <w:rPr>
            <w:rtl w:val="0"/>
          </w:rPr>
          <w:t xml:space="preserve">i, currently located here:</w:t>
        </w:r>
        <w:r w:rsidDel="00000000" w:rsidR="00000000" w:rsidRPr="00000000">
          <w:fldChar w:fldCharType="begin"/>
        </w:r>
        <w:r w:rsidDel="00000000" w:rsidR="00000000" w:rsidRPr="00000000">
          <w:instrText xml:space="preserve">HYPERLINK "https://developers.factomprotocol.org/start/factom-community-testnet"</w:instrText>
        </w:r>
        <w:r w:rsidDel="00000000" w:rsidR="00000000" w:rsidRPr="00000000">
          <w:fldChar w:fldCharType="separate"/>
        </w:r>
        <w:r w:rsidDel="00000000" w:rsidR="00000000" w:rsidRPr="00000000">
          <w:rPr>
            <w:rtl w:val="0"/>
          </w:rPr>
          <w:t xml:space="preserve">https://developers.factomprotocol.org/start/factom-community-testnet</w:t>
        </w:r>
        <w:r w:rsidDel="00000000" w:rsidR="00000000" w:rsidRPr="00000000">
          <w:fldChar w:fldCharType="end"/>
        </w:r>
        <w:r w:rsidDel="00000000" w:rsidR="00000000" w:rsidRPr="00000000">
          <w:rPr>
            <w:rtl w:val="0"/>
          </w:rPr>
          <w:t xml:space="preserve">, in order to educate and set dynamic standards, best practices, and lessons learned for all to benefit from.</w:t>
        </w:r>
      </w:ins>
      <w:del w:author="Andy Young" w:id="58" w:date="2019-05-22T02:21:54Z">
        <w:r w:rsidDel="00000000" w:rsidR="00000000" w:rsidRPr="00000000">
          <w:rPr>
            <w:rtl w:val="0"/>
          </w:rPr>
          <w:delText xml:space="preserve">i. </w:delText>
        </w:r>
      </w:del>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numPr>
          <w:ilvl w:val="2"/>
          <w:numId w:val="1"/>
        </w:numPr>
        <w:ind w:left="2160" w:hanging="360"/>
        <w:rPr>
          <w:u w:val="none"/>
        </w:rPr>
      </w:pPr>
      <w:r w:rsidDel="00000000" w:rsidR="00000000" w:rsidRPr="00000000">
        <w:rPr>
          <w:rtl w:val="0"/>
        </w:rPr>
        <w:t xml:space="preserve">Entities other than The Testnet may also host resources, tools, monitoring utilities etc., and shall be responsible for maintaining and updating this independently of the The Testnet.</w:t>
      </w:r>
    </w:p>
    <w:p w:rsidR="00000000" w:rsidDel="00000000" w:rsidP="00000000" w:rsidRDefault="00000000" w:rsidRPr="00000000" w14:paraId="000001CE">
      <w:pPr>
        <w:ind w:left="1440" w:firstLine="0"/>
        <w:rPr/>
      </w:pPr>
      <w:r w:rsidDel="00000000" w:rsidR="00000000" w:rsidRPr="00000000">
        <w:rPr>
          <w:rtl w:val="0"/>
        </w:rPr>
      </w:r>
    </w:p>
    <w:p w:rsidR="00000000" w:rsidDel="00000000" w:rsidP="00000000" w:rsidRDefault="00000000" w:rsidRPr="00000000" w14:paraId="000001CF">
      <w:pPr>
        <w:numPr>
          <w:ilvl w:val="2"/>
          <w:numId w:val="1"/>
        </w:numPr>
        <w:ind w:left="2160" w:hanging="360"/>
        <w:rPr>
          <w:u w:val="none"/>
        </w:rPr>
      </w:pPr>
      <w:r w:rsidDel="00000000" w:rsidR="00000000" w:rsidRPr="00000000">
        <w:rPr>
          <w:rtl w:val="0"/>
        </w:rPr>
        <w:t xml:space="preserve">The people, roles</w:t>
      </w:r>
      <w:ins w:author="Andy Young" w:id="59" w:date="2019-05-22T02:23:42Z">
        <w:r w:rsidDel="00000000" w:rsidR="00000000" w:rsidRPr="00000000">
          <w:rPr>
            <w:rtl w:val="0"/>
          </w:rPr>
          <w:t xml:space="preserve">,</w:t>
        </w:r>
      </w:ins>
      <w:r w:rsidDel="00000000" w:rsidR="00000000" w:rsidRPr="00000000">
        <w:rPr>
          <w:rtl w:val="0"/>
        </w:rPr>
        <w:t xml:space="preserve"> and entities described in 8.1 are responsible for keeping their associated documentation up to date, and shall do a document review at minimum 6 month intervals.</w:t>
      </w:r>
    </w:p>
    <w:p w:rsidR="00000000" w:rsidDel="00000000" w:rsidP="00000000" w:rsidRDefault="00000000" w:rsidRPr="00000000" w14:paraId="000001D0">
      <w:pPr>
        <w:ind w:left="1440" w:firstLine="0"/>
        <w:rPr/>
      </w:pPr>
      <w:r w:rsidDel="00000000" w:rsidR="00000000" w:rsidRPr="00000000">
        <w:rPr>
          <w:rtl w:val="0"/>
        </w:rPr>
      </w:r>
    </w:p>
    <w:p w:rsidR="00000000" w:rsidDel="00000000" w:rsidP="00000000" w:rsidRDefault="00000000" w:rsidRPr="00000000" w14:paraId="000001D1">
      <w:pPr>
        <w:numPr>
          <w:ilvl w:val="2"/>
          <w:numId w:val="1"/>
        </w:numPr>
        <w:ind w:left="2160" w:hanging="360"/>
        <w:rPr>
          <w:u w:val="none"/>
        </w:rPr>
      </w:pPr>
      <w:r w:rsidDel="00000000" w:rsidR="00000000" w:rsidRPr="00000000">
        <w:rPr>
          <w:rtl w:val="0"/>
        </w:rPr>
        <w:t xml:space="preserve">Documents associated with the working groups should be treated as dynamic document, and a version control scheme is not required.</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pStyle w:val="Heading1"/>
        <w:ind w:left="0" w:firstLine="0"/>
        <w:rPr/>
      </w:pPr>
      <w:bookmarkStart w:colFirst="0" w:colLast="0" w:name="_sub3ylhooyex" w:id="20"/>
      <w:bookmarkEnd w:id="20"/>
      <w:r w:rsidDel="00000000" w:rsidR="00000000" w:rsidRPr="00000000">
        <w:rPr>
          <w:rtl w:val="0"/>
        </w:rPr>
      </w:r>
    </w:p>
    <w:p w:rsidR="00000000" w:rsidDel="00000000" w:rsidP="00000000" w:rsidRDefault="00000000" w:rsidRPr="00000000" w14:paraId="000001DA">
      <w:pPr>
        <w:pStyle w:val="Title"/>
        <w:numPr>
          <w:ilvl w:val="0"/>
          <w:numId w:val="1"/>
        </w:numPr>
        <w:ind w:left="720" w:hanging="360"/>
        <w:rPr/>
      </w:pPr>
      <w:bookmarkStart w:colFirst="0" w:colLast="0" w:name="_kwlbb5j116ef" w:id="21"/>
      <w:bookmarkEnd w:id="21"/>
      <w:r w:rsidDel="00000000" w:rsidR="00000000" w:rsidRPr="00000000">
        <w:rPr>
          <w:rtl w:val="0"/>
        </w:rPr>
        <w:t xml:space="preserve">Appendix</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Subtitle"/>
        <w:numPr>
          <w:ilvl w:val="1"/>
          <w:numId w:val="1"/>
        </w:numPr>
        <w:ind w:left="1440" w:hanging="360"/>
        <w:rPr/>
      </w:pPr>
      <w:bookmarkStart w:colFirst="0" w:colLast="0" w:name="_e72c0kh1ud3a" w:id="22"/>
      <w:bookmarkEnd w:id="22"/>
      <w:commentRangeStart w:id="9"/>
      <w:r w:rsidDel="00000000" w:rsidR="00000000" w:rsidRPr="00000000">
        <w:rPr>
          <w:rtl w:val="0"/>
        </w:rPr>
        <w:t xml:space="preserve">   Maintenance responsibilities: documents &amp; utilities </w:t>
      </w:r>
      <w:commentRangeEnd w:id="9"/>
      <w:r w:rsidDel="00000000" w:rsidR="00000000" w:rsidRPr="00000000">
        <w:commentReference w:id="9"/>
      </w:r>
      <w:r w:rsidDel="00000000" w:rsidR="00000000" w:rsidRPr="00000000">
        <w:rPr>
          <w:rtl w:val="0"/>
        </w:rPr>
      </w:r>
    </w:p>
    <w:tbl>
      <w:tblPr>
        <w:tblStyle w:val="Table7"/>
        <w:tblW w:w="1093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5415"/>
        <w:tblGridChange w:id="0">
          <w:tblGrid>
            <w:gridCol w:w="5520"/>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Responsible entity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16">
              <w:r w:rsidDel="00000000" w:rsidR="00000000" w:rsidRPr="00000000">
                <w:rPr>
                  <w:color w:val="1155cc"/>
                  <w:sz w:val="18"/>
                  <w:szCs w:val="18"/>
                  <w:u w:val="single"/>
                  <w:rtl w:val="0"/>
                </w:rPr>
                <w:t xml:space="preserve">Factom Community Testnet - Organizational Structure &amp; Governance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Testnet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17">
              <w:r w:rsidDel="00000000" w:rsidR="00000000" w:rsidRPr="00000000">
                <w:rPr>
                  <w:color w:val="1155cc"/>
                  <w:sz w:val="18"/>
                  <w:szCs w:val="18"/>
                  <w:u w:val="single"/>
                  <w:rtl w:val="0"/>
                </w:rPr>
                <w:t xml:space="preserve">Factom Community - Testnet Wiki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WG Documentation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18">
              <w:r w:rsidDel="00000000" w:rsidR="00000000" w:rsidRPr="00000000">
                <w:rPr>
                  <w:color w:val="1155cc"/>
                  <w:sz w:val="18"/>
                  <w:szCs w:val="18"/>
                  <w:u w:val="single"/>
                  <w:rtl w:val="0"/>
                </w:rPr>
                <w:t xml:space="preserve">Factom Community - Testnet Wiki (GitHub)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18"/>
                <w:szCs w:val="18"/>
              </w:rPr>
            </w:pPr>
            <w:r w:rsidDel="00000000" w:rsidR="00000000" w:rsidRPr="00000000">
              <w:rPr>
                <w:sz w:val="18"/>
                <w:szCs w:val="18"/>
                <w:rtl w:val="0"/>
              </w:rPr>
              <w:t xml:space="preserve">WG Documentation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18"/>
                <w:szCs w:val="18"/>
              </w:rPr>
            </w:pPr>
            <w:hyperlink r:id="rId19">
              <w:r w:rsidDel="00000000" w:rsidR="00000000" w:rsidRPr="00000000">
                <w:rPr>
                  <w:color w:val="1155cc"/>
                  <w:sz w:val="18"/>
                  <w:szCs w:val="18"/>
                  <w:u w:val="single"/>
                  <w:rtl w:val="0"/>
                </w:rPr>
                <w:t xml:space="preserve">WG Documentation: - Working Paper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sz w:val="18"/>
                <w:szCs w:val="18"/>
              </w:rPr>
            </w:pPr>
            <w:r w:rsidDel="00000000" w:rsidR="00000000" w:rsidRPr="00000000">
              <w:rPr>
                <w:sz w:val="18"/>
                <w:szCs w:val="18"/>
                <w:rtl w:val="0"/>
              </w:rPr>
              <w:t xml:space="preserve">WG Documentation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18"/>
                <w:szCs w:val="18"/>
              </w:rPr>
            </w:pPr>
            <w:r w:rsidDel="00000000" w:rsidR="00000000" w:rsidRPr="00000000">
              <w:rPr>
                <w:sz w:val="18"/>
                <w:szCs w:val="18"/>
                <w:rtl w:val="0"/>
              </w:rPr>
              <w:t xml:space="preserve">WG Application Testing: Working Paper</w:t>
            </w:r>
          </w:p>
          <w:p w:rsidR="00000000" w:rsidDel="00000000" w:rsidP="00000000" w:rsidRDefault="00000000" w:rsidRPr="00000000" w14:paraId="000001E8">
            <w:pPr>
              <w:widowControl w:val="0"/>
              <w:spacing w:line="240" w:lineRule="auto"/>
              <w:jc w:val="center"/>
              <w:rPr>
                <w:sz w:val="18"/>
                <w:szCs w:val="18"/>
              </w:rPr>
            </w:pPr>
            <w:r w:rsidDel="00000000" w:rsidR="00000000" w:rsidRPr="00000000">
              <w:rPr>
                <w:sz w:val="18"/>
                <w:szCs w:val="18"/>
                <w:rtl w:val="0"/>
              </w:rPr>
              <w:t xml:space="preserve">(Not Public)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18"/>
                <w:szCs w:val="18"/>
              </w:rPr>
            </w:pPr>
            <w:r w:rsidDel="00000000" w:rsidR="00000000" w:rsidRPr="00000000">
              <w:rPr>
                <w:sz w:val="18"/>
                <w:szCs w:val="18"/>
                <w:rtl w:val="0"/>
              </w:rPr>
              <w:t xml:space="preserve">WG Application Testing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WG Authority Pool &amp; Network Management - Working Paper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(Not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WG Authority Pool &amp; Network Management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Authority Pool Status - Working paper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(Not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18"/>
                <w:szCs w:val="18"/>
              </w:rPr>
            </w:pPr>
            <w:r w:rsidDel="00000000" w:rsidR="00000000" w:rsidRPr="00000000">
              <w:rPr>
                <w:sz w:val="18"/>
                <w:szCs w:val="18"/>
                <w:rtl w:val="0"/>
              </w:rPr>
              <w:t xml:space="preserve">WG Authority Pool &amp; Network Management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20">
              <w:r w:rsidDel="00000000" w:rsidR="00000000" w:rsidRPr="00000000">
                <w:rPr>
                  <w:color w:val="1155cc"/>
                  <w:sz w:val="18"/>
                  <w:szCs w:val="18"/>
                  <w:u w:val="single"/>
                  <w:rtl w:val="0"/>
                </w:rPr>
                <w:t xml:space="preserve">WG Monitoring - Working Paper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WG Monitoring Chairmen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21">
              <w:r w:rsidDel="00000000" w:rsidR="00000000" w:rsidRPr="00000000">
                <w:rPr>
                  <w:color w:val="1155cc"/>
                  <w:sz w:val="18"/>
                  <w:szCs w:val="18"/>
                  <w:u w:val="single"/>
                  <w:rtl w:val="0"/>
                </w:rPr>
                <w:t xml:space="preserve">WG Monitoring - Network monitoring tools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WG Monitoring Chairmen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22">
              <w:r w:rsidDel="00000000" w:rsidR="00000000" w:rsidRPr="00000000">
                <w:rPr>
                  <w:color w:val="1155cc"/>
                  <w:sz w:val="18"/>
                  <w:szCs w:val="18"/>
                  <w:u w:val="single"/>
                  <w:rtl w:val="0"/>
                </w:rPr>
                <w:t xml:space="preserve">WG Monitoring - Historical testnet WPS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18"/>
                <w:szCs w:val="18"/>
              </w:rPr>
            </w:pPr>
            <w:r w:rsidDel="00000000" w:rsidR="00000000" w:rsidRPr="00000000">
              <w:rPr>
                <w:sz w:val="18"/>
                <w:szCs w:val="18"/>
                <w:rtl w:val="0"/>
              </w:rPr>
              <w:t xml:space="preserve">WG Monitoring Chairmen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23">
              <w:r w:rsidDel="00000000" w:rsidR="00000000" w:rsidRPr="00000000">
                <w:rPr>
                  <w:color w:val="1155cc"/>
                  <w:sz w:val="18"/>
                  <w:szCs w:val="18"/>
                  <w:u w:val="single"/>
                  <w:rtl w:val="0"/>
                </w:rPr>
                <w:t xml:space="preserve">WG Support &amp; New Members - Working Paper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WG Support &amp; New Members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sz w:val="18"/>
                <w:szCs w:val="18"/>
              </w:rPr>
            </w:pPr>
            <w:r w:rsidDel="00000000" w:rsidR="00000000" w:rsidRPr="00000000">
              <w:rPr>
                <w:sz w:val="18"/>
                <w:szCs w:val="18"/>
                <w:rtl w:val="0"/>
              </w:rPr>
              <w:t xml:space="preserve">WG Support &amp; New Members - List over Testnet Applicants</w:t>
              <w:br w:type="textWrapping"/>
              <w:t xml:space="preserve">(Not Public)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sz w:val="18"/>
                <w:szCs w:val="18"/>
              </w:rPr>
            </w:pPr>
            <w:r w:rsidDel="00000000" w:rsidR="00000000" w:rsidRPr="00000000">
              <w:rPr>
                <w:sz w:val="18"/>
                <w:szCs w:val="18"/>
                <w:rtl w:val="0"/>
              </w:rPr>
              <w:t xml:space="preserve">WG Support &amp; New Members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24">
              <w:r w:rsidDel="00000000" w:rsidR="00000000" w:rsidRPr="00000000">
                <w:rPr>
                  <w:color w:val="1155cc"/>
                  <w:sz w:val="18"/>
                  <w:szCs w:val="18"/>
                  <w:u w:val="single"/>
                  <w:rtl w:val="0"/>
                </w:rPr>
                <w:t xml:space="preserve">WG Hosting; Best Practices - Working Paper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WG Hosting; Best Practices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25">
              <w:r w:rsidDel="00000000" w:rsidR="00000000" w:rsidRPr="00000000">
                <w:rPr>
                  <w:color w:val="1155cc"/>
                  <w:sz w:val="18"/>
                  <w:szCs w:val="18"/>
                  <w:u w:val="single"/>
                  <w:rtl w:val="0"/>
                </w:rPr>
                <w:t xml:space="preserve">WG Load generation - Working Paper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WG Load generation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WG Node Performance, Benchmarking &amp; Logging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Working Paper (Not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WG Node Performance, Benchmarking &amp; Logging Chairman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26">
              <w:r w:rsidDel="00000000" w:rsidR="00000000" w:rsidRPr="00000000">
                <w:rPr>
                  <w:color w:val="1155cc"/>
                  <w:sz w:val="18"/>
                  <w:szCs w:val="18"/>
                  <w:u w:val="single"/>
                  <w:rtl w:val="0"/>
                </w:rPr>
                <w:t xml:space="preserve">Factom Community Testnet Node Monitoring System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The Factoid Authority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hyperlink r:id="rId27">
              <w:r w:rsidDel="00000000" w:rsidR="00000000" w:rsidRPr="00000000">
                <w:rPr>
                  <w:color w:val="1155cc"/>
                  <w:sz w:val="18"/>
                  <w:szCs w:val="18"/>
                  <w:u w:val="single"/>
                  <w:rtl w:val="0"/>
                </w:rPr>
                <w:t xml:space="preserve">Factom Testnet Testoid &amp; Test Credit Faucet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sz w:val="18"/>
                <w:szCs w:val="18"/>
              </w:rPr>
            </w:pPr>
            <w:r w:rsidDel="00000000" w:rsidR="00000000" w:rsidRPr="00000000">
              <w:rPr>
                <w:sz w:val="18"/>
                <w:szCs w:val="18"/>
                <w:rtl w:val="0"/>
              </w:rPr>
              <w:t xml:space="preserve">The Factoid Authority</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Subtitle"/>
        <w:numPr>
          <w:ilvl w:val="1"/>
          <w:numId w:val="1"/>
        </w:numPr>
        <w:ind w:left="1440" w:hanging="360"/>
        <w:rPr/>
      </w:pPr>
      <w:bookmarkStart w:colFirst="0" w:colLast="0" w:name="_kytojka6gmkz" w:id="23"/>
      <w:bookmarkEnd w:id="23"/>
      <w:r w:rsidDel="00000000" w:rsidR="00000000" w:rsidRPr="00000000">
        <w:rPr>
          <w:rtl w:val="0"/>
        </w:rPr>
        <w:t xml:space="preserve">Working groups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pStyle w:val="Subtitle"/>
        <w:numPr>
          <w:ilvl w:val="2"/>
          <w:numId w:val="1"/>
        </w:numPr>
        <w:ind w:left="2160" w:hanging="360"/>
      </w:pPr>
      <w:bookmarkStart w:colFirst="0" w:colLast="0" w:name="_7byfd9tn7xie" w:id="24"/>
      <w:bookmarkEnd w:id="24"/>
      <w:commentRangeStart w:id="10"/>
      <w:r w:rsidDel="00000000" w:rsidR="00000000" w:rsidRPr="00000000">
        <w:rPr>
          <w:rtl w:val="0"/>
        </w:rPr>
        <w:t xml:space="preserve">Current structure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0B">
      <w:pPr>
        <w:rPr/>
      </w:pPr>
      <w:r w:rsidDel="00000000" w:rsidR="00000000" w:rsidRPr="00000000">
        <w:rPr/>
        <mc:AlternateContent>
          <mc:Choice Requires="wpg">
            <w:drawing>
              <wp:inline distB="114300" distT="114300" distL="114300" distR="114300">
                <wp:extent cx="5943600" cy="4367368"/>
                <wp:effectExtent b="0" l="0" r="0" t="0"/>
                <wp:docPr id="1" name=""/>
                <a:graphic>
                  <a:graphicData uri="http://schemas.microsoft.com/office/word/2010/wordprocessingGroup">
                    <wpg:wgp>
                      <wpg:cNvGrpSpPr/>
                      <wpg:grpSpPr>
                        <a:xfrm>
                          <a:off x="329550" y="-598600"/>
                          <a:ext cx="5943600" cy="4367368"/>
                          <a:chOff x="329550" y="-598600"/>
                          <a:chExt cx="10551825" cy="8707399"/>
                        </a:xfrm>
                      </wpg:grpSpPr>
                      <wps:wsp>
                        <wps:cNvSpPr/>
                        <wps:cNvPr id="2" name="Shape 2"/>
                        <wps:spPr>
                          <a:xfrm>
                            <a:off x="4375500" y="185750"/>
                            <a:ext cx="2333700" cy="8838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Factom Community Testnet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Administrator</w:t>
                              </w:r>
                            </w:p>
                          </w:txbxContent>
                        </wps:txbx>
                        <wps:bodyPr anchorCtr="0" anchor="ctr" bIns="91425" lIns="91425" spcFirstLastPara="1" rIns="91425" wrap="square" tIns="91425">
                          <a:noAutofit/>
                        </wps:bodyPr>
                      </wps:wsp>
                      <wps:wsp>
                        <wps:cNvSpPr/>
                        <wps:cNvPr id="3" name="Shape 3"/>
                        <wps:spPr>
                          <a:xfrm>
                            <a:off x="329775" y="1905075"/>
                            <a:ext cx="2333700" cy="54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Working</w:t>
                              </w:r>
                              <w:r w:rsidDel="00000000" w:rsidR="00000000" w:rsidRPr="00000000">
                                <w:rPr>
                                  <w:rFonts w:ascii="Arial" w:cs="Arial" w:eastAsia="Arial" w:hAnsi="Arial"/>
                                  <w:b w:val="0"/>
                                  <w:i w:val="0"/>
                                  <w:smallCaps w:val="0"/>
                                  <w:strike w:val="0"/>
                                  <w:color w:val="999999"/>
                                  <w:sz w:val="28"/>
                                  <w:vertAlign w:val="baseline"/>
                                </w:rPr>
                                <w:t xml:space="preserve"> Group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Testnet Documentation</w:t>
                              </w:r>
                            </w:p>
                          </w:txbxContent>
                        </wps:txbx>
                        <wps:bodyPr anchorCtr="0" anchor="ctr" bIns="91425" lIns="91425" spcFirstLastPara="1" rIns="91425" wrap="square" tIns="91425">
                          <a:noAutofit/>
                        </wps:bodyPr>
                      </wps:wsp>
                      <wps:wsp>
                        <wps:cNvSpPr/>
                        <wps:cNvPr id="4" name="Shape 4"/>
                        <wps:spPr>
                          <a:xfrm>
                            <a:off x="5909100" y="1905075"/>
                            <a:ext cx="2333700" cy="54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4"/>
                                  <w:vertAlign w:val="baseline"/>
                                </w:rPr>
                                <w:t xml:space="preserve">Working Group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Authority Pool &amp;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Network Management</w:t>
                              </w:r>
                            </w:p>
                          </w:txbxContent>
                        </wps:txbx>
                        <wps:bodyPr anchorCtr="0" anchor="ctr" bIns="91425" lIns="91425" spcFirstLastPara="1" rIns="91425" wrap="square" tIns="91425">
                          <a:noAutofit/>
                        </wps:bodyPr>
                      </wps:wsp>
                      <wps:wsp>
                        <wps:cNvSpPr/>
                        <wps:cNvPr id="5" name="Shape 5"/>
                        <wps:spPr>
                          <a:xfrm>
                            <a:off x="2968275" y="1905075"/>
                            <a:ext cx="2333700" cy="54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Working Group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Application Testing</w:t>
                              </w:r>
                            </w:p>
                          </w:txbxContent>
                        </wps:txbx>
                        <wps:bodyPr anchorCtr="0" anchor="ctr" bIns="91425" lIns="91425" spcFirstLastPara="1" rIns="91425" wrap="square" tIns="91425">
                          <a:noAutofit/>
                        </wps:bodyPr>
                      </wps:wsp>
                      <wps:wsp>
                        <wps:cNvSpPr/>
                        <wps:cNvPr id="6" name="Shape 6"/>
                        <wps:spPr>
                          <a:xfrm>
                            <a:off x="8547400" y="1905075"/>
                            <a:ext cx="2333700" cy="54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Working Group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Monitoring</w:t>
                              </w:r>
                            </w:p>
                          </w:txbxContent>
                        </wps:txbx>
                        <wps:bodyPr anchorCtr="0" anchor="ctr" bIns="91425" lIns="91425" spcFirstLastPara="1" rIns="91425" wrap="square" tIns="91425">
                          <a:noAutofit/>
                        </wps:bodyPr>
                      </wps:wsp>
                      <wps:wsp>
                        <wps:cNvSpPr/>
                        <wps:cNvPr id="7" name="Shape 7"/>
                        <wps:spPr>
                          <a:xfrm>
                            <a:off x="329775" y="5309800"/>
                            <a:ext cx="2333700" cy="54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Working Group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Support &amp; New Members</w:t>
                              </w:r>
                            </w:p>
                          </w:txbxContent>
                        </wps:txbx>
                        <wps:bodyPr anchorCtr="0" anchor="ctr" bIns="91425" lIns="91425" spcFirstLastPara="1" rIns="91425" wrap="square" tIns="91425">
                          <a:noAutofit/>
                        </wps:bodyPr>
                      </wps:wsp>
                      <wps:wsp>
                        <wps:cNvCnPr/>
                        <wps:spPr>
                          <a:xfrm rot="5400000">
                            <a:off x="4420950" y="783650"/>
                            <a:ext cx="835500" cy="1407300"/>
                          </a:xfrm>
                          <a:prstGeom prst="bentConnector3">
                            <a:avLst>
                              <a:gd fmla="val 5000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891400" y="720500"/>
                            <a:ext cx="835500" cy="1533600"/>
                          </a:xfrm>
                          <a:prstGeom prst="bentConnector3">
                            <a:avLst>
                              <a:gd fmla="val 5000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29775" y="2620350"/>
                            <a:ext cx="2333700" cy="2313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Gieril Àndre Lindi (Blockrock Mining)</w:t>
                              </w:r>
                            </w:p>
                          </w:txbxContent>
                        </wps:txbx>
                        <wps:bodyPr anchorCtr="0" anchor="ctr" bIns="91425" lIns="91425" spcFirstLastPara="1" rIns="91425" wrap="square" tIns="91425">
                          <a:noAutofit/>
                        </wps:bodyPr>
                      </wps:wsp>
                      <wps:wsp>
                        <wps:cNvCnPr/>
                        <wps:spPr>
                          <a:xfrm>
                            <a:off x="329775" y="2176425"/>
                            <a:ext cx="600" cy="5595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329625" y="29480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Darrell Malone (Factom)</w:t>
                              </w:r>
                            </w:p>
                          </w:txbxContent>
                        </wps:txbx>
                        <wps:bodyPr anchorCtr="0" anchor="ctr" bIns="91425" lIns="91425" spcFirstLastPara="1" rIns="91425" wrap="square" tIns="91425">
                          <a:noAutofit/>
                        </wps:bodyPr>
                      </wps:wsp>
                      <wps:wsp>
                        <wps:cNvSpPr/>
                        <wps:cNvPr id="13" name="Shape 13"/>
                        <wps:spPr>
                          <a:xfrm>
                            <a:off x="329625" y="3275706"/>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Jens Petter Kåven (Blockrock mining)</w:t>
                              </w:r>
                            </w:p>
                          </w:txbxContent>
                        </wps:txbx>
                        <wps:bodyPr anchorCtr="0" anchor="ctr" bIns="91425" lIns="91425" spcFirstLastPara="1" rIns="91425" wrap="square" tIns="91425">
                          <a:noAutofit/>
                        </wps:bodyPr>
                      </wps:wsp>
                      <wps:wsp>
                        <wps:cNvCnPr/>
                        <wps:spPr>
                          <a:xfrm>
                            <a:off x="329775" y="2176425"/>
                            <a:ext cx="600" cy="887400"/>
                          </a:xfrm>
                          <a:prstGeom prst="bentConnector3">
                            <a:avLst>
                              <a:gd fmla="val -39712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9775" y="2176425"/>
                            <a:ext cx="600" cy="1215000"/>
                          </a:xfrm>
                          <a:prstGeom prst="bentConnector3">
                            <a:avLst>
                              <a:gd fmla="val -39712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968275" y="2620350"/>
                            <a:ext cx="2333700" cy="2313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Dennis Bunfield (TFA)</w:t>
                              </w:r>
                            </w:p>
                          </w:txbxContent>
                        </wps:txbx>
                        <wps:bodyPr anchorCtr="0" anchor="ctr" bIns="91425" lIns="91425" spcFirstLastPara="1" rIns="91425" wrap="square" tIns="91425">
                          <a:noAutofit/>
                        </wps:bodyPr>
                      </wps:wsp>
                      <wps:wsp>
                        <wps:cNvCnPr/>
                        <wps:spPr>
                          <a:xfrm>
                            <a:off x="2968275" y="2176425"/>
                            <a:ext cx="600" cy="5595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7210500" y="-598600"/>
                            <a:ext cx="835500" cy="4171800"/>
                          </a:xfrm>
                          <a:prstGeom prst="bentConnector3">
                            <a:avLst>
                              <a:gd fmla="val 5000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2968125" y="29480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Paul Bernier</w:t>
                              </w:r>
                            </w:p>
                          </w:txbxContent>
                        </wps:txbx>
                        <wps:bodyPr anchorCtr="0" anchor="ctr" bIns="91425" lIns="91425" spcFirstLastPara="1" rIns="91425" wrap="square" tIns="91425">
                          <a:noAutofit/>
                        </wps:bodyPr>
                      </wps:wsp>
                      <wps:wsp>
                        <wps:cNvCnPr/>
                        <wps:spPr>
                          <a:xfrm rot="5400000">
                            <a:off x="3101700" y="-535600"/>
                            <a:ext cx="835500" cy="4045800"/>
                          </a:xfrm>
                          <a:prstGeom prst="bentConnector3">
                            <a:avLst>
                              <a:gd fmla="val 5000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68275" y="2176425"/>
                            <a:ext cx="600" cy="887400"/>
                          </a:xfrm>
                          <a:prstGeom prst="bentConnector3">
                            <a:avLst>
                              <a:gd fmla="val -39712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2968125" y="32588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Stuart Johnson (TFA)</w:t>
                              </w:r>
                            </w:p>
                          </w:txbxContent>
                        </wps:txbx>
                        <wps:bodyPr anchorCtr="0" anchor="ctr" bIns="91425" lIns="91425" spcFirstLastPara="1" rIns="91425" wrap="square" tIns="91425">
                          <a:noAutofit/>
                        </wps:bodyPr>
                      </wps:wsp>
                      <wps:wsp>
                        <wps:cNvSpPr/>
                        <wps:cNvPr id="23" name="Shape 23"/>
                        <wps:spPr>
                          <a:xfrm>
                            <a:off x="2968125" y="35696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Samuel Vanderwaal</w:t>
                              </w:r>
                            </w:p>
                          </w:txbxContent>
                        </wps:txbx>
                        <wps:bodyPr anchorCtr="0" anchor="ctr" bIns="91425" lIns="91425" spcFirstLastPara="1" rIns="91425" wrap="square" tIns="91425">
                          <a:noAutofit/>
                        </wps:bodyPr>
                      </wps:wsp>
                      <wps:wsp>
                        <wps:cNvCnPr/>
                        <wps:spPr>
                          <a:xfrm>
                            <a:off x="2968275" y="2176425"/>
                            <a:ext cx="600" cy="1198200"/>
                          </a:xfrm>
                          <a:prstGeom prst="bentConnector3">
                            <a:avLst>
                              <a:gd fmla="val -39712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68275" y="2176425"/>
                            <a:ext cx="600" cy="1509000"/>
                          </a:xfrm>
                          <a:prstGeom prst="bentConnector3">
                            <a:avLst>
                              <a:gd fmla="val -39712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5878150" y="2616750"/>
                            <a:ext cx="2333700" cy="2313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Steven Masley (Factom)</w:t>
                              </w:r>
                            </w:p>
                          </w:txbxContent>
                        </wps:txbx>
                        <wps:bodyPr anchorCtr="0" anchor="ctr" bIns="91425" lIns="91425" spcFirstLastPara="1" rIns="91425" wrap="square" tIns="91425">
                          <a:noAutofit/>
                        </wps:bodyPr>
                      </wps:wsp>
                      <wps:wsp>
                        <wps:cNvSpPr/>
                        <wps:cNvPr id="27" name="Shape 27"/>
                        <wps:spPr>
                          <a:xfrm>
                            <a:off x="5878000" y="29444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Roar Soma (Cryptovikings)</w:t>
                              </w:r>
                            </w:p>
                          </w:txbxContent>
                        </wps:txbx>
                        <wps:bodyPr anchorCtr="0" anchor="ctr" bIns="91425" lIns="91425" spcFirstLastPara="1" rIns="91425" wrap="square" tIns="91425">
                          <a:noAutofit/>
                        </wps:bodyPr>
                      </wps:wsp>
                      <wps:wsp>
                        <wps:cNvSpPr/>
                        <wps:cNvPr id="28" name="Shape 28"/>
                        <wps:spPr>
                          <a:xfrm>
                            <a:off x="5878000" y="32552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Stuart Johnson (TFA)</w:t>
                              </w:r>
                            </w:p>
                          </w:txbxContent>
                        </wps:txbx>
                        <wps:bodyPr anchorCtr="0" anchor="ctr" bIns="91425" lIns="91425" spcFirstLastPara="1" rIns="91425" wrap="square" tIns="91425">
                          <a:noAutofit/>
                        </wps:bodyPr>
                      </wps:wsp>
                      <wps:wsp>
                        <wps:cNvSpPr/>
                        <wps:cNvPr id="29" name="Shape 29"/>
                        <wps:spPr>
                          <a:xfrm>
                            <a:off x="5878000" y="35660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Tor Hogne Paulsen (TFA)</w:t>
                              </w:r>
                            </w:p>
                          </w:txbxContent>
                        </wps:txbx>
                        <wps:bodyPr anchorCtr="0" anchor="ctr" bIns="91425" lIns="91425" spcFirstLastPara="1" rIns="91425" wrap="square" tIns="91425">
                          <a:noAutofit/>
                        </wps:bodyPr>
                      </wps:wsp>
                      <wps:wsp>
                        <wps:cNvCnPr/>
                        <wps:spPr>
                          <a:xfrm flipH="1">
                            <a:off x="5878200" y="2176425"/>
                            <a:ext cx="30900" cy="555900"/>
                          </a:xfrm>
                          <a:prstGeom prst="bentConnector3">
                            <a:avLst>
                              <a:gd fmla="val 87079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77900" y="2176425"/>
                            <a:ext cx="31200" cy="883800"/>
                          </a:xfrm>
                          <a:prstGeom prst="bentConnector3">
                            <a:avLst>
                              <a:gd fmla="val 86290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77900" y="2176425"/>
                            <a:ext cx="31200" cy="1194600"/>
                          </a:xfrm>
                          <a:prstGeom prst="bentConnector3">
                            <a:avLst>
                              <a:gd fmla="val 86290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77900" y="2176425"/>
                            <a:ext cx="31200" cy="1505400"/>
                          </a:xfrm>
                          <a:prstGeom prst="bentConnector3">
                            <a:avLst>
                              <a:gd fmla="val 86290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8547675" y="2620350"/>
                            <a:ext cx="2333700" cy="2313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Paul Bernier</w:t>
                              </w:r>
                            </w:p>
                          </w:txbxContent>
                        </wps:txbx>
                        <wps:bodyPr anchorCtr="0" anchor="ctr" bIns="91425" lIns="91425" spcFirstLastPara="1" rIns="91425" wrap="square" tIns="91425">
                          <a:noAutofit/>
                        </wps:bodyPr>
                      </wps:wsp>
                      <wps:wsp>
                        <wps:cNvSpPr/>
                        <wps:cNvPr id="35" name="Shape 35"/>
                        <wps:spPr>
                          <a:xfrm>
                            <a:off x="8547525" y="2948025"/>
                            <a:ext cx="2333700" cy="2313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Valentin Ganev</w:t>
                              </w:r>
                            </w:p>
                          </w:txbxContent>
                        </wps:txbx>
                        <wps:bodyPr anchorCtr="0" anchor="ctr" bIns="91425" lIns="91425" spcFirstLastPara="1" rIns="91425" wrap="square" tIns="91425">
                          <a:noAutofit/>
                        </wps:bodyPr>
                      </wps:wsp>
                      <wps:wsp>
                        <wps:cNvSpPr/>
                        <wps:cNvPr id="36" name="Shape 36"/>
                        <wps:spPr>
                          <a:xfrm>
                            <a:off x="8547525" y="32588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Samuel Vanderwaal</w:t>
                              </w:r>
                            </w:p>
                          </w:txbxContent>
                        </wps:txbx>
                        <wps:bodyPr anchorCtr="0" anchor="ctr" bIns="91425" lIns="91425" spcFirstLastPara="1" rIns="91425" wrap="square" tIns="91425">
                          <a:noAutofit/>
                        </wps:bodyPr>
                      </wps:wsp>
                      <wps:wsp>
                        <wps:cNvSpPr/>
                        <wps:cNvPr id="37" name="Shape 37"/>
                        <wps:spPr>
                          <a:xfrm>
                            <a:off x="8547525" y="35696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Anton Ilzheev</w:t>
                              </w:r>
                            </w:p>
                          </w:txbxContent>
                        </wps:txbx>
                        <wps:bodyPr anchorCtr="0" anchor="ctr" bIns="91425" lIns="91425" spcFirstLastPara="1" rIns="91425" wrap="square" tIns="91425">
                          <a:noAutofit/>
                        </wps:bodyPr>
                      </wps:wsp>
                      <wps:wsp>
                        <wps:cNvSpPr/>
                        <wps:cNvPr id="38" name="Shape 38"/>
                        <wps:spPr>
                          <a:xfrm>
                            <a:off x="329700" y="5995050"/>
                            <a:ext cx="2333700" cy="2313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Nolan Bauer</w:t>
                              </w:r>
                            </w:p>
                          </w:txbxContent>
                        </wps:txbx>
                        <wps:bodyPr anchorCtr="0" anchor="ctr" bIns="91425" lIns="91425" spcFirstLastPara="1" rIns="91425" wrap="square" tIns="91425">
                          <a:noAutofit/>
                        </wps:bodyPr>
                      </wps:wsp>
                      <wps:wsp>
                        <wps:cNvSpPr/>
                        <wps:cNvPr id="39" name="Shape 39"/>
                        <wps:spPr>
                          <a:xfrm>
                            <a:off x="329550" y="63227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Cody Branson (Branson Consulting)</w:t>
                              </w:r>
                            </w:p>
                          </w:txbxContent>
                        </wps:txbx>
                        <wps:bodyPr anchorCtr="0" anchor="ctr" bIns="91425" lIns="91425" spcFirstLastPara="1" rIns="91425" wrap="square" tIns="91425">
                          <a:noAutofit/>
                        </wps:bodyPr>
                      </wps:wsp>
                      <wps:wsp>
                        <wps:cNvSpPr/>
                        <wps:cNvPr id="40" name="Shape 40"/>
                        <wps:spPr>
                          <a:xfrm>
                            <a:off x="329550" y="6650406"/>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Hinamatsuri</w:t>
                              </w:r>
                            </w:p>
                          </w:txbxContent>
                        </wps:txbx>
                        <wps:bodyPr anchorCtr="0" anchor="ctr" bIns="91425" lIns="91425" spcFirstLastPara="1" rIns="91425" wrap="square" tIns="91425">
                          <a:noAutofit/>
                        </wps:bodyPr>
                      </wps:wsp>
                      <wps:wsp>
                        <wps:cNvSpPr/>
                        <wps:cNvPr id="41" name="Shape 41"/>
                        <wps:spPr>
                          <a:xfrm>
                            <a:off x="329550" y="6958774"/>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Alex Carrithers</w:t>
                              </w:r>
                            </w:p>
                          </w:txbxContent>
                        </wps:txbx>
                        <wps:bodyPr anchorCtr="0" anchor="ctr" bIns="91425" lIns="91425" spcFirstLastPara="1" rIns="91425" wrap="square" tIns="91425">
                          <a:noAutofit/>
                        </wps:bodyPr>
                      </wps:wsp>
                      <wps:wsp>
                        <wps:cNvCnPr/>
                        <wps:spPr>
                          <a:xfrm>
                            <a:off x="8547400" y="2176425"/>
                            <a:ext cx="600" cy="5595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547400" y="2176425"/>
                            <a:ext cx="600" cy="8874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547400" y="2176425"/>
                            <a:ext cx="600" cy="11982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547400" y="2176425"/>
                            <a:ext cx="600" cy="1509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2968125" y="5309800"/>
                            <a:ext cx="2333700" cy="54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Working Group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Hosting; Best Practices</w:t>
                              </w:r>
                            </w:p>
                          </w:txbxContent>
                        </wps:txbx>
                        <wps:bodyPr anchorCtr="0" anchor="ctr" bIns="91425" lIns="91425" spcFirstLastPara="1" rIns="91425" wrap="square" tIns="91425">
                          <a:noAutofit/>
                        </wps:bodyPr>
                      </wps:wsp>
                      <wps:wsp>
                        <wps:cNvSpPr/>
                        <wps:cNvPr id="47" name="Shape 47"/>
                        <wps:spPr>
                          <a:xfrm>
                            <a:off x="2968050" y="5995050"/>
                            <a:ext cx="2333700" cy="2313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Stuart Johnson (TFA)</w:t>
                              </w:r>
                            </w:p>
                          </w:txbxContent>
                        </wps:txbx>
                        <wps:bodyPr anchorCtr="0" anchor="ctr" bIns="91425" lIns="91425" spcFirstLastPara="1" rIns="91425" wrap="square" tIns="91425">
                          <a:noAutofit/>
                        </wps:bodyPr>
                      </wps:wsp>
                      <wps:wsp>
                        <wps:cNvSpPr/>
                        <wps:cNvPr id="48" name="Shape 48"/>
                        <wps:spPr>
                          <a:xfrm>
                            <a:off x="2967900" y="63227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Paul Bernier</w:t>
                              </w:r>
                            </w:p>
                          </w:txbxContent>
                        </wps:txbx>
                        <wps:bodyPr anchorCtr="0" anchor="ctr" bIns="91425" lIns="91425" spcFirstLastPara="1" rIns="91425" wrap="square" tIns="91425">
                          <a:noAutofit/>
                        </wps:bodyPr>
                      </wps:wsp>
                      <wps:wsp>
                        <wps:cNvSpPr/>
                        <wps:cNvPr id="49" name="Shape 49"/>
                        <wps:spPr>
                          <a:xfrm>
                            <a:off x="2967900" y="6650406"/>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Samuel Vanderwaal</w:t>
                              </w:r>
                            </w:p>
                          </w:txbxContent>
                        </wps:txbx>
                        <wps:bodyPr anchorCtr="0" anchor="ctr" bIns="91425" lIns="91425" spcFirstLastPara="1" rIns="91425" wrap="square" tIns="91425">
                          <a:noAutofit/>
                        </wps:bodyPr>
                      </wps:wsp>
                      <wps:wsp>
                        <wps:cNvSpPr/>
                        <wps:cNvPr id="50" name="Shape 50"/>
                        <wps:spPr>
                          <a:xfrm>
                            <a:off x="2967900" y="6958774"/>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Lars Normann (Cryptovikings)</w:t>
                              </w:r>
                            </w:p>
                          </w:txbxContent>
                        </wps:txbx>
                        <wps:bodyPr anchorCtr="0" anchor="ctr" bIns="91425" lIns="91425" spcFirstLastPara="1" rIns="91425" wrap="square" tIns="91425">
                          <a:noAutofit/>
                        </wps:bodyPr>
                      </wps:wsp>
                      <wps:wsp>
                        <wps:cNvCnPr/>
                        <wps:spPr>
                          <a:xfrm rot="5400000">
                            <a:off x="1399350" y="1166750"/>
                            <a:ext cx="4240200" cy="4045800"/>
                          </a:xfrm>
                          <a:prstGeom prst="bentConnector3">
                            <a:avLst>
                              <a:gd fmla="val 8580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5909138" y="5309800"/>
                            <a:ext cx="2333700" cy="54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Working Group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Load generation</w:t>
                              </w:r>
                            </w:p>
                          </w:txbxContent>
                        </wps:txbx>
                        <wps:bodyPr anchorCtr="0" anchor="ctr" bIns="91425" lIns="91425" spcFirstLastPara="1" rIns="91425" wrap="square" tIns="91425">
                          <a:noAutofit/>
                        </wps:bodyPr>
                      </wps:wsp>
                      <wps:wsp>
                        <wps:cNvSpPr/>
                        <wps:cNvPr id="53" name="Shape 53"/>
                        <wps:spPr>
                          <a:xfrm>
                            <a:off x="5909063" y="5995050"/>
                            <a:ext cx="2333700" cy="2313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00"/>
                                  <w:sz w:val="20"/>
                                  <w:vertAlign w:val="baseline"/>
                                </w:rPr>
                                <w:t xml:space="preserve">Brian Deery</w:t>
                              </w:r>
                              <w:r w:rsidDel="00000000" w:rsidR="00000000" w:rsidRPr="00000000">
                                <w:rPr>
                                  <w:rFonts w:ascii="Arial" w:cs="Arial" w:eastAsia="Arial" w:hAnsi="Arial"/>
                                  <w:b w:val="0"/>
                                  <w:i w:val="0"/>
                                  <w:smallCaps w:val="0"/>
                                  <w:strike w:val="0"/>
                                  <w:color w:val="ffff00"/>
                                  <w:sz w:val="20"/>
                                  <w:vertAlign w:val="baseline"/>
                                </w:rPr>
                                <w:t xml:space="preserve"> (Factom)</w:t>
                              </w:r>
                            </w:p>
                          </w:txbxContent>
                        </wps:txbx>
                        <wps:bodyPr anchorCtr="0" anchor="ctr" bIns="91425" lIns="91425" spcFirstLastPara="1" rIns="91425" wrap="square" tIns="91425">
                          <a:noAutofit/>
                        </wps:bodyPr>
                      </wps:wsp>
                      <wps:wsp>
                        <wps:cNvSpPr/>
                        <wps:cNvPr id="54" name="Shape 54"/>
                        <wps:spPr>
                          <a:xfrm>
                            <a:off x="5908913" y="63227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Steven Masley (Factom)</w:t>
                              </w:r>
                            </w:p>
                          </w:txbxContent>
                        </wps:txbx>
                        <wps:bodyPr anchorCtr="0" anchor="ctr" bIns="91425" lIns="91425" spcFirstLastPara="1" rIns="91425" wrap="square" tIns="91425">
                          <a:noAutofit/>
                        </wps:bodyPr>
                      </wps:wsp>
                      <wps:wsp>
                        <wps:cNvSpPr/>
                        <wps:cNvPr id="55" name="Shape 55"/>
                        <wps:spPr>
                          <a:xfrm>
                            <a:off x="5908913" y="6650406"/>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Stuart Johnson (TFA)</w:t>
                              </w:r>
                            </w:p>
                          </w:txbxContent>
                        </wps:txbx>
                        <wps:bodyPr anchorCtr="0" anchor="ctr" bIns="91425" lIns="91425" spcFirstLastPara="1" rIns="91425" wrap="square" tIns="91425">
                          <a:noAutofit/>
                        </wps:bodyPr>
                      </wps:wsp>
                      <wps:wsp>
                        <wps:cNvSpPr/>
                        <wps:cNvPr id="56" name="Shape 56"/>
                        <wps:spPr>
                          <a:xfrm>
                            <a:off x="5908913" y="6958774"/>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Paul Bernier</w:t>
                              </w:r>
                            </w:p>
                          </w:txbxContent>
                        </wps:txbx>
                        <wps:bodyPr anchorCtr="0" anchor="ctr" bIns="91425" lIns="91425" spcFirstLastPara="1" rIns="91425" wrap="square" tIns="91425">
                          <a:noAutofit/>
                        </wps:bodyPr>
                      </wps:wsp>
                      <wps:wsp>
                        <wps:cNvCnPr/>
                        <wps:spPr>
                          <a:xfrm flipH="1" rot="-5400000">
                            <a:off x="4189050" y="2422850"/>
                            <a:ext cx="4240200" cy="1533600"/>
                          </a:xfrm>
                          <a:prstGeom prst="bentConnector3">
                            <a:avLst>
                              <a:gd fmla="val 8576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8547625" y="5309800"/>
                            <a:ext cx="2333700" cy="54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4"/>
                                  <w:vertAlign w:val="baseline"/>
                                </w:rPr>
                                <w:t xml:space="preserve">Working</w:t>
                              </w:r>
                              <w:r w:rsidDel="00000000" w:rsidR="00000000" w:rsidRPr="00000000">
                                <w:rPr>
                                  <w:rFonts w:ascii="Arial" w:cs="Arial" w:eastAsia="Arial" w:hAnsi="Arial"/>
                                  <w:b w:val="0"/>
                                  <w:i w:val="0"/>
                                  <w:smallCaps w:val="0"/>
                                  <w:strike w:val="0"/>
                                  <w:color w:val="999999"/>
                                  <w:sz w:val="24"/>
                                  <w:vertAlign w:val="baseline"/>
                                </w:rPr>
                                <w:t xml:space="preserve"> Group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Node</w:t>
                              </w:r>
                              <w:r w:rsidDel="00000000" w:rsidR="00000000" w:rsidRPr="00000000">
                                <w:rPr>
                                  <w:rFonts w:ascii="Arial" w:cs="Arial" w:eastAsia="Arial" w:hAnsi="Arial"/>
                                  <w:b w:val="0"/>
                                  <w:i w:val="0"/>
                                  <w:smallCaps w:val="0"/>
                                  <w:strike w:val="0"/>
                                  <w:color w:val="000000"/>
                                  <w:sz w:val="24"/>
                                  <w:vertAlign w:val="baseline"/>
                                </w:rPr>
                                <w:t xml:space="preserve"> Performance, Benchmarking &amp; Logging</w:t>
                              </w:r>
                            </w:p>
                          </w:txbxContent>
                        </wps:txbx>
                        <wps:bodyPr anchorCtr="0" anchor="ctr" bIns="91425" lIns="91425" spcFirstLastPara="1" rIns="91425" wrap="square" tIns="91425">
                          <a:noAutofit/>
                        </wps:bodyPr>
                      </wps:wsp>
                      <wps:wsp>
                        <wps:cNvSpPr/>
                        <wps:cNvPr id="59" name="Shape 59"/>
                        <wps:spPr>
                          <a:xfrm>
                            <a:off x="8547525" y="5971963"/>
                            <a:ext cx="2333700" cy="2313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8547400" y="6322725"/>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Anton Ilzheev</w:t>
                              </w:r>
                            </w:p>
                          </w:txbxContent>
                        </wps:txbx>
                        <wps:bodyPr anchorCtr="0" anchor="ctr" bIns="91425" lIns="91425" spcFirstLastPara="1" rIns="91425" wrap="square" tIns="91425">
                          <a:noAutofit/>
                        </wps:bodyPr>
                      </wps:wsp>
                      <wps:wsp>
                        <wps:cNvSpPr/>
                        <wps:cNvPr id="61" name="Shape 61"/>
                        <wps:spPr>
                          <a:xfrm>
                            <a:off x="8547400" y="6650406"/>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8547400" y="6958774"/>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5400000">
                            <a:off x="5508300" y="1103600"/>
                            <a:ext cx="4240200" cy="4172100"/>
                          </a:xfrm>
                          <a:prstGeom prst="bentConnector3">
                            <a:avLst>
                              <a:gd fmla="val 8576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9775" y="5581150"/>
                            <a:ext cx="600" cy="529500"/>
                          </a:xfrm>
                          <a:prstGeom prst="bentConnector3">
                            <a:avLst>
                              <a:gd fmla="val -3970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9775" y="5581150"/>
                            <a:ext cx="600" cy="8571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9775" y="5581150"/>
                            <a:ext cx="600" cy="11850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9775" y="5581150"/>
                            <a:ext cx="600" cy="14934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68125" y="5581150"/>
                            <a:ext cx="600" cy="529500"/>
                          </a:xfrm>
                          <a:prstGeom prst="bentConnector3">
                            <a:avLst>
                              <a:gd fmla="val -3970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68125" y="5581150"/>
                            <a:ext cx="600" cy="8571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68125" y="5581150"/>
                            <a:ext cx="600" cy="11850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68125" y="5581150"/>
                            <a:ext cx="600" cy="14934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09138" y="5581150"/>
                            <a:ext cx="600" cy="529500"/>
                          </a:xfrm>
                          <a:prstGeom prst="bentConnector3">
                            <a:avLst>
                              <a:gd fmla="val -3970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09138" y="5581150"/>
                            <a:ext cx="600" cy="8571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09138" y="5581150"/>
                            <a:ext cx="600" cy="11850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09138" y="5581150"/>
                            <a:ext cx="600" cy="14934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547625" y="5581150"/>
                            <a:ext cx="600" cy="506400"/>
                          </a:xfrm>
                          <a:prstGeom prst="bentConnector3">
                            <a:avLst>
                              <a:gd fmla="val -3970416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547625" y="5581150"/>
                            <a:ext cx="600" cy="8571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547625" y="5581150"/>
                            <a:ext cx="600" cy="11850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547625" y="5581150"/>
                            <a:ext cx="600" cy="14934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0" name="Shape 80"/>
                        <wps:spPr>
                          <a:xfrm>
                            <a:off x="8547400" y="3862213"/>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Adam S. Levy</w:t>
                              </w:r>
                            </w:p>
                          </w:txbxContent>
                        </wps:txbx>
                        <wps:bodyPr anchorCtr="0" anchor="ctr" bIns="91425" lIns="91425" spcFirstLastPara="1" rIns="91425" wrap="square" tIns="91425">
                          <a:noAutofit/>
                        </wps:bodyPr>
                      </wps:wsp>
                      <wps:wsp>
                        <wps:cNvCnPr/>
                        <wps:spPr>
                          <a:xfrm>
                            <a:off x="8547400" y="2176425"/>
                            <a:ext cx="600" cy="18015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2968275" y="3862213"/>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Niels Klomp (Centis)</w:t>
                              </w:r>
                            </w:p>
                          </w:txbxContent>
                        </wps:txbx>
                        <wps:bodyPr anchorCtr="0" anchor="ctr" bIns="91425" lIns="91425" spcFirstLastPara="1" rIns="91425" wrap="square" tIns="91425">
                          <a:noAutofit/>
                        </wps:bodyPr>
                      </wps:wsp>
                      <wps:wsp>
                        <wps:cNvCnPr/>
                        <wps:spPr>
                          <a:xfrm>
                            <a:off x="2968275" y="2176425"/>
                            <a:ext cx="600" cy="18015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718600" y="2486000"/>
                            <a:ext cx="4240200" cy="1407300"/>
                          </a:xfrm>
                          <a:prstGeom prst="bentConnector3">
                            <a:avLst>
                              <a:gd fmla="val 8597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5" name="Shape 85"/>
                        <wps:spPr>
                          <a:xfrm>
                            <a:off x="8547400" y="4162063"/>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Niels Klomp (Centis)</w:t>
                              </w:r>
                            </w:p>
                          </w:txbxContent>
                        </wps:txbx>
                        <wps:bodyPr anchorCtr="0" anchor="ctr" bIns="91425" lIns="91425" spcFirstLastPara="1" rIns="91425" wrap="square" tIns="91425">
                          <a:noAutofit/>
                        </wps:bodyPr>
                      </wps:wsp>
                      <wps:wsp>
                        <wps:cNvCnPr/>
                        <wps:spPr>
                          <a:xfrm>
                            <a:off x="8547400" y="2176425"/>
                            <a:ext cx="600" cy="21012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a:off x="5908913" y="7267149"/>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Samuel Vanderwaal</w:t>
                              </w:r>
                            </w:p>
                          </w:txbxContent>
                        </wps:txbx>
                        <wps:bodyPr anchorCtr="0" anchor="ctr" bIns="91425" lIns="91425" spcFirstLastPara="1" rIns="91425" wrap="square" tIns="91425">
                          <a:noAutofit/>
                        </wps:bodyPr>
                      </wps:wsp>
                      <wps:wsp>
                        <wps:cNvCnPr/>
                        <wps:spPr>
                          <a:xfrm>
                            <a:off x="5909138" y="5581150"/>
                            <a:ext cx="600" cy="18015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9" name="Shape 89"/>
                        <wps:spPr>
                          <a:xfrm>
                            <a:off x="5908913" y="7575524"/>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Nolan Bauer</w:t>
                              </w:r>
                            </w:p>
                          </w:txbxContent>
                        </wps:txbx>
                        <wps:bodyPr anchorCtr="0" anchor="ctr" bIns="91425" lIns="91425" spcFirstLastPara="1" rIns="91425" wrap="square" tIns="91425">
                          <a:noAutofit/>
                        </wps:bodyPr>
                      </wps:wsp>
                      <wps:wsp>
                        <wps:cNvCnPr/>
                        <wps:spPr>
                          <a:xfrm>
                            <a:off x="5909138" y="5581150"/>
                            <a:ext cx="600" cy="21099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1" name="Shape 91"/>
                        <wps:spPr>
                          <a:xfrm>
                            <a:off x="2967900" y="4162063"/>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Brian Deery</w:t>
                              </w:r>
                              <w:r w:rsidDel="00000000" w:rsidR="00000000" w:rsidRPr="00000000">
                                <w:rPr>
                                  <w:rFonts w:ascii="Arial" w:cs="Arial" w:eastAsia="Arial" w:hAnsi="Arial"/>
                                  <w:b w:val="0"/>
                                  <w:i w:val="0"/>
                                  <w:smallCaps w:val="0"/>
                                  <w:strike w:val="0"/>
                                  <w:color w:val="000000"/>
                                  <w:sz w:val="20"/>
                                  <w:vertAlign w:val="baseline"/>
                                </w:rPr>
                                <w:t xml:space="preserve"> (Factom)</w:t>
                              </w:r>
                            </w:p>
                          </w:txbxContent>
                        </wps:txbx>
                        <wps:bodyPr anchorCtr="0" anchor="ctr" bIns="91425" lIns="91425" spcFirstLastPara="1" rIns="91425" wrap="square" tIns="91425">
                          <a:noAutofit/>
                        </wps:bodyPr>
                      </wps:wsp>
                      <wps:wsp>
                        <wps:cNvCnPr/>
                        <wps:spPr>
                          <a:xfrm>
                            <a:off x="2968275" y="2176425"/>
                            <a:ext cx="600" cy="2101200"/>
                          </a:xfrm>
                          <a:prstGeom prst="bentConnector3">
                            <a:avLst>
                              <a:gd fmla="val -397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3" name="Shape 93"/>
                        <wps:spPr>
                          <a:xfrm>
                            <a:off x="5878025" y="3910600"/>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Brian Deery </w:t>
                              </w:r>
                              <w:r w:rsidDel="00000000" w:rsidR="00000000" w:rsidRPr="00000000">
                                <w:rPr>
                                  <w:rFonts w:ascii="Arial" w:cs="Arial" w:eastAsia="Arial" w:hAnsi="Arial"/>
                                  <w:b w:val="0"/>
                                  <w:i w:val="0"/>
                                  <w:smallCaps w:val="0"/>
                                  <w:strike w:val="0"/>
                                  <w:color w:val="000000"/>
                                  <w:sz w:val="20"/>
                                  <w:vertAlign w:val="baseline"/>
                                </w:rPr>
                                <w:t xml:space="preserve">(Factom)</w:t>
                              </w:r>
                            </w:p>
                          </w:txbxContent>
                        </wps:txbx>
                        <wps:bodyPr anchorCtr="0" anchor="ctr" bIns="91425" lIns="91425" spcFirstLastPara="1" rIns="91425" wrap="square" tIns="91425">
                          <a:noAutofit/>
                        </wps:bodyPr>
                      </wps:wsp>
                      <wps:wsp>
                        <wps:cNvCnPr/>
                        <wps:spPr>
                          <a:xfrm flipH="1">
                            <a:off x="5877900" y="2176425"/>
                            <a:ext cx="31200" cy="1849800"/>
                          </a:xfrm>
                          <a:prstGeom prst="bentConnector3">
                            <a:avLst>
                              <a:gd fmla="val 86282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5908913" y="7877499"/>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Cody Branson (Branson Consulting)</w:t>
                              </w:r>
                            </w:p>
                          </w:txbxContent>
                        </wps:txbx>
                        <wps:bodyPr anchorCtr="0" anchor="ctr" bIns="91425" lIns="91425" spcFirstLastPara="1" rIns="91425" wrap="square" tIns="91425">
                          <a:noAutofit/>
                        </wps:bodyPr>
                      </wps:wsp>
                      <wps:wsp>
                        <wps:cNvCnPr/>
                        <wps:spPr>
                          <a:xfrm>
                            <a:off x="5909138" y="5581150"/>
                            <a:ext cx="600" cy="24120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7" name="Shape 97"/>
                        <wps:spPr>
                          <a:xfrm>
                            <a:off x="2968275" y="7267149"/>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Jay Cheroske</w:t>
                              </w:r>
                            </w:p>
                          </w:txbxContent>
                        </wps:txbx>
                        <wps:bodyPr anchorCtr="0" anchor="ctr" bIns="91425" lIns="91425" spcFirstLastPara="1" rIns="91425" wrap="square" tIns="91425">
                          <a:noAutofit/>
                        </wps:bodyPr>
                      </wps:wsp>
                      <wps:wsp>
                        <wps:cNvCnPr/>
                        <wps:spPr>
                          <a:xfrm>
                            <a:off x="2968125" y="5581150"/>
                            <a:ext cx="600" cy="18015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9" name="Shape 99"/>
                        <wps:spPr>
                          <a:xfrm>
                            <a:off x="8547400" y="4439700"/>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Jay Cheroske</w:t>
                              </w:r>
                            </w:p>
                          </w:txbxContent>
                        </wps:txbx>
                        <wps:bodyPr anchorCtr="0" anchor="ctr" bIns="91425" lIns="91425" spcFirstLastPara="1" rIns="91425" wrap="square" tIns="91425">
                          <a:noAutofit/>
                        </wps:bodyPr>
                      </wps:wsp>
                      <wps:wsp>
                        <wps:cNvCnPr/>
                        <wps:spPr>
                          <a:xfrm>
                            <a:off x="8547400" y="2176425"/>
                            <a:ext cx="600" cy="2379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2967900" y="4439700"/>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Valentin Ganev</w:t>
                              </w:r>
                            </w:p>
                          </w:txbxContent>
                        </wps:txbx>
                        <wps:bodyPr anchorCtr="0" anchor="ctr" bIns="91425" lIns="91425" spcFirstLastPara="1" rIns="91425" wrap="square" tIns="91425">
                          <a:noAutofit/>
                        </wps:bodyPr>
                      </wps:wsp>
                      <wps:wsp>
                        <wps:cNvCnPr/>
                        <wps:spPr>
                          <a:xfrm>
                            <a:off x="2968275" y="2176425"/>
                            <a:ext cx="600" cy="2379000"/>
                          </a:xfrm>
                          <a:prstGeom prst="bentConnector3">
                            <a:avLst>
                              <a:gd fmla="val -397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3" name="Shape 103"/>
                        <wps:spPr>
                          <a:xfrm>
                            <a:off x="2967900" y="7550399"/>
                            <a:ext cx="2333700" cy="231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Valentin Ganev</w:t>
                              </w:r>
                            </w:p>
                          </w:txbxContent>
                        </wps:txbx>
                        <wps:bodyPr anchorCtr="0" anchor="ctr" bIns="91425" lIns="91425" spcFirstLastPara="1" rIns="91425" wrap="square" tIns="91425">
                          <a:noAutofit/>
                        </wps:bodyPr>
                      </wps:wsp>
                      <wps:wsp>
                        <wps:cNvCnPr/>
                        <wps:spPr>
                          <a:xfrm>
                            <a:off x="2968125" y="5581150"/>
                            <a:ext cx="600" cy="2085000"/>
                          </a:xfrm>
                          <a:prstGeom prst="bentConnector3">
                            <a:avLst>
                              <a:gd fmla="val -39725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67368"/>
                <wp:effectExtent b="0" l="0" r="0" t="0"/>
                <wp:docPr id="1"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5943600" cy="43673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Subtitle"/>
        <w:numPr>
          <w:ilvl w:val="2"/>
          <w:numId w:val="1"/>
        </w:numPr>
        <w:ind w:left="2160" w:hanging="360"/>
        <w:rPr>
          <w:color w:val="666666"/>
          <w:sz w:val="30"/>
          <w:szCs w:val="30"/>
        </w:rPr>
      </w:pPr>
      <w:bookmarkStart w:colFirst="0" w:colLast="0" w:name="_3rmawjh3n24m" w:id="25"/>
      <w:bookmarkEnd w:id="25"/>
      <w:commentRangeStart w:id="11"/>
      <w:r w:rsidDel="00000000" w:rsidR="00000000" w:rsidRPr="00000000">
        <w:rPr>
          <w:rtl w:val="0"/>
        </w:rPr>
        <w:t xml:space="preserve">WG: Testnet Documentation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0E">
      <w:pPr>
        <w:numPr>
          <w:ilvl w:val="3"/>
          <w:numId w:val="1"/>
        </w:numPr>
        <w:ind w:left="2880" w:hanging="360"/>
        <w:rPr>
          <w:u w:val="none"/>
        </w:rPr>
      </w:pPr>
      <w:r w:rsidDel="00000000" w:rsidR="00000000" w:rsidRPr="00000000">
        <w:rPr>
          <w:rtl w:val="0"/>
        </w:rPr>
        <w:t xml:space="preserve">The current chairman for the </w:t>
      </w:r>
      <w:r w:rsidDel="00000000" w:rsidR="00000000" w:rsidRPr="00000000">
        <w:rPr>
          <w:i w:val="1"/>
          <w:rtl w:val="0"/>
        </w:rPr>
        <w:t xml:space="preserve">Testnet Documentation WG</w:t>
      </w:r>
      <w:r w:rsidDel="00000000" w:rsidR="00000000" w:rsidRPr="00000000">
        <w:rPr>
          <w:rtl w:val="0"/>
        </w:rPr>
        <w:t xml:space="preserve"> is listed in the chart of the organizational structure in chapter 2 of this document.</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numPr>
          <w:ilvl w:val="3"/>
          <w:numId w:val="1"/>
        </w:numPr>
        <w:ind w:left="2880" w:hanging="360"/>
        <w:rPr>
          <w:u w:val="none"/>
        </w:rPr>
      </w:pPr>
      <w:r w:rsidDel="00000000" w:rsidR="00000000" w:rsidRPr="00000000">
        <w:rPr>
          <w:rtl w:val="0"/>
        </w:rPr>
        <w:t xml:space="preserve">This WG is using the Discord-channel </w:t>
      </w:r>
      <w:commentRangeStart w:id="12"/>
      <w:r w:rsidDel="00000000" w:rsidR="00000000" w:rsidRPr="00000000">
        <w:rPr>
          <w:rtl w:val="0"/>
        </w:rPr>
        <w:t xml:space="preserve">#WG-documentation</w:t>
      </w:r>
      <w:commentRangeEnd w:id="12"/>
      <w:r w:rsidDel="00000000" w:rsidR="00000000" w:rsidRPr="00000000">
        <w:commentReference w:id="12"/>
      </w:r>
      <w:r w:rsidDel="00000000" w:rsidR="00000000" w:rsidRPr="00000000">
        <w:rPr>
          <w:rtl w:val="0"/>
        </w:rPr>
        <w:t xml:space="preserve"> for its coordination and cooperation. This is a channel that is open for everyone to read, but only members of this working group may participate in it.</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numPr>
          <w:ilvl w:val="3"/>
          <w:numId w:val="1"/>
        </w:numPr>
        <w:ind w:left="2880" w:hanging="360"/>
        <w:rPr/>
      </w:pPr>
      <w:r w:rsidDel="00000000" w:rsidR="00000000" w:rsidRPr="00000000">
        <w:rPr>
          <w:rtl w:val="0"/>
        </w:rPr>
        <w:t xml:space="preserve">The </w:t>
      </w:r>
      <w:r w:rsidDel="00000000" w:rsidR="00000000" w:rsidRPr="00000000">
        <w:rPr>
          <w:i w:val="1"/>
          <w:rtl w:val="0"/>
        </w:rPr>
        <w:t xml:space="preserve">Documentation</w:t>
      </w:r>
      <w:r w:rsidDel="00000000" w:rsidR="00000000" w:rsidRPr="00000000">
        <w:rPr>
          <w:rtl w:val="0"/>
        </w:rPr>
        <w:t xml:space="preserve"> </w:t>
      </w:r>
      <w:r w:rsidDel="00000000" w:rsidR="00000000" w:rsidRPr="00000000">
        <w:rPr>
          <w:i w:val="1"/>
          <w:rtl w:val="0"/>
        </w:rPr>
        <w:t xml:space="preserve">working group</w:t>
      </w:r>
      <w:r w:rsidDel="00000000" w:rsidR="00000000" w:rsidRPr="00000000">
        <w:rPr>
          <w:rtl w:val="0"/>
        </w:rPr>
        <w:t xml:space="preserve"> is responsible for maintaining The Testnet Wiki located at </w:t>
      </w:r>
      <w:hyperlink r:id="rId29">
        <w:r w:rsidDel="00000000" w:rsidR="00000000" w:rsidRPr="00000000">
          <w:rPr>
            <w:color w:val="1155cc"/>
            <w:u w:val="single"/>
            <w:rtl w:val="0"/>
          </w:rPr>
          <w:t xml:space="preserve">www.factom-testnet.com</w:t>
        </w:r>
      </w:hyperlink>
      <w:r w:rsidDel="00000000" w:rsidR="00000000" w:rsidRPr="00000000">
        <w:rPr>
          <w:rtl w:val="0"/>
        </w:rPr>
        <w:t xml:space="preserve">.</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pStyle w:val="Subtitle"/>
        <w:numPr>
          <w:ilvl w:val="2"/>
          <w:numId w:val="1"/>
        </w:numPr>
        <w:ind w:left="2160" w:hanging="360"/>
        <w:rPr>
          <w:color w:val="666666"/>
          <w:sz w:val="30"/>
          <w:szCs w:val="30"/>
        </w:rPr>
      </w:pPr>
      <w:bookmarkStart w:colFirst="0" w:colLast="0" w:name="_5ylwsi7yp3id" w:id="26"/>
      <w:bookmarkEnd w:id="26"/>
      <w:r w:rsidDel="00000000" w:rsidR="00000000" w:rsidRPr="00000000">
        <w:rPr>
          <w:rtl w:val="0"/>
        </w:rPr>
        <w:t xml:space="preserve">WG: Application Testing</w:t>
      </w:r>
      <w:r w:rsidDel="00000000" w:rsidR="00000000" w:rsidRPr="00000000">
        <w:rPr>
          <w:rtl w:val="0"/>
        </w:rPr>
      </w:r>
    </w:p>
    <w:p w:rsidR="00000000" w:rsidDel="00000000" w:rsidP="00000000" w:rsidRDefault="00000000" w:rsidRPr="00000000" w14:paraId="00000216">
      <w:pPr>
        <w:numPr>
          <w:ilvl w:val="3"/>
          <w:numId w:val="1"/>
        </w:numPr>
        <w:ind w:left="2880" w:hanging="360"/>
        <w:rPr/>
      </w:pPr>
      <w:r w:rsidDel="00000000" w:rsidR="00000000" w:rsidRPr="00000000">
        <w:rPr>
          <w:rtl w:val="0"/>
        </w:rPr>
        <w:t xml:space="preserve">The current chairman for the </w:t>
      </w:r>
      <w:r w:rsidDel="00000000" w:rsidR="00000000" w:rsidRPr="00000000">
        <w:rPr>
          <w:i w:val="1"/>
          <w:rtl w:val="0"/>
        </w:rPr>
        <w:t xml:space="preserve">Application Testing WG</w:t>
      </w:r>
      <w:r w:rsidDel="00000000" w:rsidR="00000000" w:rsidRPr="00000000">
        <w:rPr>
          <w:rtl w:val="0"/>
        </w:rPr>
        <w:t xml:space="preserve"> is listed in the chart of the organizational structure in chapter 2 of this document.</w:t>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numPr>
          <w:ilvl w:val="3"/>
          <w:numId w:val="1"/>
        </w:numPr>
        <w:ind w:left="2880" w:hanging="360"/>
        <w:rPr/>
      </w:pPr>
      <w:r w:rsidDel="00000000" w:rsidR="00000000" w:rsidRPr="00000000">
        <w:rPr>
          <w:rtl w:val="0"/>
        </w:rPr>
        <w:t xml:space="preserve">This WG is using the Discord-channel </w:t>
      </w:r>
      <w:commentRangeStart w:id="13"/>
      <w:r w:rsidDel="00000000" w:rsidR="00000000" w:rsidRPr="00000000">
        <w:rPr>
          <w:rtl w:val="0"/>
        </w:rPr>
        <w:t xml:space="preserve">#wg-applicationtest</w:t>
      </w:r>
      <w:commentRangeEnd w:id="13"/>
      <w:r w:rsidDel="00000000" w:rsidR="00000000" w:rsidRPr="00000000">
        <w:commentReference w:id="13"/>
      </w:r>
      <w:r w:rsidDel="00000000" w:rsidR="00000000" w:rsidRPr="00000000">
        <w:rPr>
          <w:rtl w:val="0"/>
        </w:rPr>
        <w:t xml:space="preserve"> for its coordination and cooperation. </w:t>
      </w:r>
      <w:r w:rsidDel="00000000" w:rsidR="00000000" w:rsidRPr="00000000">
        <w:rPr>
          <w:rtl w:val="0"/>
        </w:rPr>
        <w:t xml:space="preserve">This is a channel that is open for everyone to read, but only members of this working group may participate in it.</w:t>
      </w: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numPr>
          <w:ilvl w:val="3"/>
          <w:numId w:val="1"/>
        </w:numPr>
        <w:ind w:left="2880" w:hanging="360"/>
        <w:rPr/>
      </w:pPr>
      <w:r w:rsidDel="00000000" w:rsidR="00000000" w:rsidRPr="00000000">
        <w:rPr>
          <w:rtl w:val="0"/>
        </w:rPr>
        <w:t xml:space="preserve">The </w:t>
      </w:r>
      <w:r w:rsidDel="00000000" w:rsidR="00000000" w:rsidRPr="00000000">
        <w:rPr>
          <w:i w:val="1"/>
          <w:rtl w:val="0"/>
        </w:rPr>
        <w:t xml:space="preserve">Application Testing </w:t>
      </w:r>
      <w:r w:rsidDel="00000000" w:rsidR="00000000" w:rsidRPr="00000000">
        <w:rPr>
          <w:rtl w:val="0"/>
        </w:rPr>
        <w:t xml:space="preserve">working group is formed to provide a space for developers on the Factom blockchain to interact and coordinate the testing of their software. </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pStyle w:val="Subtitle"/>
        <w:numPr>
          <w:ilvl w:val="2"/>
          <w:numId w:val="1"/>
        </w:numPr>
        <w:ind w:left="2160" w:hanging="360"/>
        <w:rPr>
          <w:color w:val="666666"/>
          <w:sz w:val="30"/>
          <w:szCs w:val="30"/>
        </w:rPr>
      </w:pPr>
      <w:bookmarkStart w:colFirst="0" w:colLast="0" w:name="_mu2sgm75g5y7" w:id="27"/>
      <w:bookmarkEnd w:id="27"/>
      <w:r w:rsidDel="00000000" w:rsidR="00000000" w:rsidRPr="00000000">
        <w:rPr>
          <w:rtl w:val="0"/>
        </w:rPr>
        <w:t xml:space="preserve">WG: Authority Pool &amp; Network Management</w:t>
      </w:r>
    </w:p>
    <w:p w:rsidR="00000000" w:rsidDel="00000000" w:rsidP="00000000" w:rsidRDefault="00000000" w:rsidRPr="00000000" w14:paraId="0000021E">
      <w:pPr>
        <w:numPr>
          <w:ilvl w:val="3"/>
          <w:numId w:val="1"/>
        </w:numPr>
        <w:ind w:left="2880" w:hanging="360"/>
        <w:rPr/>
      </w:pPr>
      <w:r w:rsidDel="00000000" w:rsidR="00000000" w:rsidRPr="00000000">
        <w:rPr>
          <w:rtl w:val="0"/>
        </w:rPr>
        <w:t xml:space="preserve">The current chairman for the </w:t>
      </w:r>
      <w:r w:rsidDel="00000000" w:rsidR="00000000" w:rsidRPr="00000000">
        <w:rPr>
          <w:i w:val="1"/>
          <w:rtl w:val="0"/>
        </w:rPr>
        <w:t xml:space="preserve">Authority Pool &amp; Network Management WG</w:t>
      </w:r>
      <w:r w:rsidDel="00000000" w:rsidR="00000000" w:rsidRPr="00000000">
        <w:rPr>
          <w:rtl w:val="0"/>
        </w:rPr>
        <w:t xml:space="preserve"> is listed in the chart of the organizational structure in chapter 2 of this document.</w:t>
      </w:r>
    </w:p>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numPr>
          <w:ilvl w:val="3"/>
          <w:numId w:val="1"/>
        </w:numPr>
        <w:ind w:left="2880" w:hanging="360"/>
        <w:rPr/>
      </w:pPr>
      <w:r w:rsidDel="00000000" w:rsidR="00000000" w:rsidRPr="00000000">
        <w:rPr>
          <w:rtl w:val="0"/>
        </w:rPr>
        <w:t xml:space="preserve">This WG is using the Discord-channel #wg-authorityset for its coordination and cooperation. This is a channel that is only open to the members of this WG, as there will information shared which is of a sensitive nature; </w:t>
      </w:r>
      <w:r w:rsidDel="00000000" w:rsidR="00000000" w:rsidRPr="00000000">
        <w:rPr>
          <w:rtl w:val="0"/>
        </w:rPr>
        <w:t xml:space="preserve">I.E. names of entities that want it to be kept secret, IP-addresses, SSH-login details, not yet disclosed code etc.</w:t>
      </w:r>
      <w:r w:rsidDel="00000000" w:rsidR="00000000" w:rsidRPr="00000000">
        <w:rPr>
          <w:rtl w:val="0"/>
        </w:rPr>
        <w:t xml:space="preserve">..</w:t>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numPr>
          <w:ilvl w:val="3"/>
          <w:numId w:val="1"/>
        </w:numPr>
        <w:ind w:left="2880" w:hanging="360"/>
        <w:rPr/>
      </w:pPr>
      <w:r w:rsidDel="00000000" w:rsidR="00000000" w:rsidRPr="00000000">
        <w:rPr>
          <w:rtl w:val="0"/>
        </w:rPr>
        <w:t xml:space="preserve">The </w:t>
      </w:r>
      <w:r w:rsidDel="00000000" w:rsidR="00000000" w:rsidRPr="00000000">
        <w:rPr>
          <w:i w:val="1"/>
          <w:rtl w:val="0"/>
        </w:rPr>
        <w:t xml:space="preserve">Authority Pool &amp; Network Management WG</w:t>
      </w:r>
      <w:r w:rsidDel="00000000" w:rsidR="00000000" w:rsidRPr="00000000">
        <w:rPr>
          <w:rtl w:val="0"/>
        </w:rPr>
        <w:t xml:space="preserve">’s responsibilities are to:</w:t>
      </w:r>
    </w:p>
    <w:p w:rsidR="00000000" w:rsidDel="00000000" w:rsidP="00000000" w:rsidRDefault="00000000" w:rsidRPr="00000000" w14:paraId="00000223">
      <w:pPr>
        <w:numPr>
          <w:ilvl w:val="0"/>
          <w:numId w:val="3"/>
        </w:numPr>
        <w:ind w:left="3600" w:hanging="360"/>
        <w:rPr>
          <w:u w:val="none"/>
        </w:rPr>
      </w:pPr>
      <w:r w:rsidDel="00000000" w:rsidR="00000000" w:rsidRPr="00000000">
        <w:rPr>
          <w:rtl w:val="0"/>
        </w:rPr>
        <w:t xml:space="preserve">Maintain the Authority Pool by qualifying new nodes or removing nodes that no longer meet the criteria (or which are leaving The Testnet).</w:t>
      </w:r>
    </w:p>
    <w:p w:rsidR="00000000" w:rsidDel="00000000" w:rsidP="00000000" w:rsidRDefault="00000000" w:rsidRPr="00000000" w14:paraId="00000224">
      <w:pPr>
        <w:numPr>
          <w:ilvl w:val="0"/>
          <w:numId w:val="3"/>
        </w:numPr>
        <w:ind w:left="3600" w:hanging="360"/>
        <w:rPr>
          <w:u w:val="none"/>
        </w:rPr>
      </w:pPr>
      <w:r w:rsidDel="00000000" w:rsidR="00000000" w:rsidRPr="00000000">
        <w:rPr>
          <w:rtl w:val="0"/>
        </w:rPr>
        <w:t xml:space="preserve">Maintain and manage the Authority set by promoting and demoting qualified nodes to/from the Authority Set.</w:t>
      </w:r>
      <w:r w:rsidDel="00000000" w:rsidR="00000000" w:rsidRPr="00000000">
        <w:rPr>
          <w:rtl w:val="0"/>
        </w:rPr>
      </w:r>
    </w:p>
    <w:p w:rsidR="00000000" w:rsidDel="00000000" w:rsidP="00000000" w:rsidRDefault="00000000" w:rsidRPr="00000000" w14:paraId="00000225">
      <w:pPr>
        <w:numPr>
          <w:ilvl w:val="0"/>
          <w:numId w:val="3"/>
        </w:numPr>
        <w:ind w:left="3600" w:hanging="360"/>
        <w:rPr>
          <w:u w:val="none"/>
        </w:rPr>
      </w:pPr>
      <w:r w:rsidDel="00000000" w:rsidR="00000000" w:rsidRPr="00000000">
        <w:rPr>
          <w:rtl w:val="0"/>
        </w:rPr>
        <w:t xml:space="preserve">Updating the network code.</w:t>
      </w:r>
    </w:p>
    <w:p w:rsidR="00000000" w:rsidDel="00000000" w:rsidP="00000000" w:rsidRDefault="00000000" w:rsidRPr="00000000" w14:paraId="00000226">
      <w:pPr>
        <w:numPr>
          <w:ilvl w:val="0"/>
          <w:numId w:val="3"/>
        </w:numPr>
        <w:ind w:left="3600" w:hanging="360"/>
        <w:rPr>
          <w:u w:val="none"/>
        </w:rPr>
      </w:pPr>
      <w:r w:rsidDel="00000000" w:rsidR="00000000" w:rsidRPr="00000000">
        <w:rPr>
          <w:rtl w:val="0"/>
        </w:rPr>
        <w:t xml:space="preserve">Keeping the </w:t>
      </w:r>
      <w:r w:rsidDel="00000000" w:rsidR="00000000" w:rsidRPr="00000000">
        <w:rPr>
          <w:i w:val="1"/>
          <w:rtl w:val="0"/>
        </w:rPr>
        <w:t xml:space="preserve">Application Testing WG</w:t>
      </w:r>
      <w:r w:rsidDel="00000000" w:rsidR="00000000" w:rsidRPr="00000000">
        <w:rPr>
          <w:rtl w:val="0"/>
        </w:rPr>
        <w:t xml:space="preserve">, and the Testnet Administrator informed about planned updates of the network code.</w:t>
      </w:r>
    </w:p>
    <w:p w:rsidR="00000000" w:rsidDel="00000000" w:rsidP="00000000" w:rsidRDefault="00000000" w:rsidRPr="00000000" w14:paraId="00000227">
      <w:pPr>
        <w:numPr>
          <w:ilvl w:val="0"/>
          <w:numId w:val="3"/>
        </w:numPr>
        <w:ind w:left="3600" w:hanging="360"/>
        <w:rPr>
          <w:u w:val="none"/>
        </w:rPr>
      </w:pPr>
      <w:r w:rsidDel="00000000" w:rsidR="00000000" w:rsidRPr="00000000">
        <w:rPr>
          <w:rtl w:val="0"/>
        </w:rPr>
        <w:t xml:space="preserve">Inform the </w:t>
      </w:r>
      <w:r w:rsidDel="00000000" w:rsidR="00000000" w:rsidRPr="00000000">
        <w:rPr>
          <w:i w:val="1"/>
          <w:rtl w:val="0"/>
        </w:rPr>
        <w:t xml:space="preserve">Hosting; Best Practices WG</w:t>
      </w:r>
      <w:r w:rsidDel="00000000" w:rsidR="00000000" w:rsidRPr="00000000">
        <w:rPr>
          <w:rtl w:val="0"/>
        </w:rPr>
        <w:t xml:space="preserve"> about findings that should be included in the Best Practice documentation to ensure maximum uptime and stability.</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Subtitle"/>
        <w:numPr>
          <w:ilvl w:val="2"/>
          <w:numId w:val="1"/>
        </w:numPr>
        <w:ind w:left="2160" w:hanging="360"/>
        <w:rPr>
          <w:color w:val="666666"/>
          <w:sz w:val="30"/>
          <w:szCs w:val="30"/>
        </w:rPr>
      </w:pPr>
      <w:bookmarkStart w:colFirst="0" w:colLast="0" w:name="_g6nebiy18nhh" w:id="28"/>
      <w:bookmarkEnd w:id="28"/>
      <w:r w:rsidDel="00000000" w:rsidR="00000000" w:rsidRPr="00000000">
        <w:rPr>
          <w:rtl w:val="0"/>
        </w:rPr>
        <w:t xml:space="preserve">WG: Monitoring</w:t>
      </w:r>
    </w:p>
    <w:p w:rsidR="00000000" w:rsidDel="00000000" w:rsidP="00000000" w:rsidRDefault="00000000" w:rsidRPr="00000000" w14:paraId="0000022C">
      <w:pPr>
        <w:numPr>
          <w:ilvl w:val="3"/>
          <w:numId w:val="1"/>
        </w:numPr>
        <w:ind w:left="2880" w:hanging="360"/>
        <w:rPr/>
      </w:pPr>
      <w:r w:rsidDel="00000000" w:rsidR="00000000" w:rsidRPr="00000000">
        <w:rPr>
          <w:rtl w:val="0"/>
        </w:rPr>
        <w:t xml:space="preserve">The current </w:t>
      </w:r>
      <w:r w:rsidDel="00000000" w:rsidR="00000000" w:rsidRPr="00000000">
        <w:rPr>
          <w:rtl w:val="0"/>
        </w:rPr>
        <w:t xml:space="preserve">chairman</w:t>
      </w:r>
      <w:r w:rsidDel="00000000" w:rsidR="00000000" w:rsidRPr="00000000">
        <w:rPr>
          <w:rtl w:val="0"/>
        </w:rPr>
        <w:t xml:space="preserve"> for the </w:t>
      </w:r>
      <w:r w:rsidDel="00000000" w:rsidR="00000000" w:rsidRPr="00000000">
        <w:rPr>
          <w:i w:val="1"/>
          <w:rtl w:val="0"/>
        </w:rPr>
        <w:t xml:space="preserve">Monitoring</w:t>
      </w:r>
      <w:r w:rsidDel="00000000" w:rsidR="00000000" w:rsidRPr="00000000">
        <w:rPr>
          <w:rtl w:val="0"/>
        </w:rPr>
        <w:t xml:space="preserve"> WG is listed in the chart of the organizational structure in chapter 2 of this document.</w:t>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numPr>
          <w:ilvl w:val="3"/>
          <w:numId w:val="1"/>
        </w:numPr>
        <w:ind w:left="2880" w:hanging="360"/>
        <w:rPr/>
      </w:pPr>
      <w:r w:rsidDel="00000000" w:rsidR="00000000" w:rsidRPr="00000000">
        <w:rPr>
          <w:rtl w:val="0"/>
        </w:rPr>
        <w:t xml:space="preserve">This WG is using the Discord</w:t>
      </w:r>
      <w:r w:rsidDel="00000000" w:rsidR="00000000" w:rsidRPr="00000000">
        <w:rPr>
          <w:rtl w:val="0"/>
        </w:rPr>
        <w:t xml:space="preserve"> </w:t>
      </w:r>
      <w:r w:rsidDel="00000000" w:rsidR="00000000" w:rsidRPr="00000000">
        <w:rPr>
          <w:rtl w:val="0"/>
        </w:rPr>
        <w:t xml:space="preserve">channel </w:t>
      </w:r>
      <w:commentRangeStart w:id="14"/>
      <w:r w:rsidDel="00000000" w:rsidR="00000000" w:rsidRPr="00000000">
        <w:rPr>
          <w:rtl w:val="0"/>
        </w:rPr>
        <w:t xml:space="preserve">#wg-monitoring</w:t>
      </w:r>
      <w:commentRangeEnd w:id="14"/>
      <w:r w:rsidDel="00000000" w:rsidR="00000000" w:rsidRPr="00000000">
        <w:commentReference w:id="14"/>
      </w:r>
      <w:r w:rsidDel="00000000" w:rsidR="00000000" w:rsidRPr="00000000">
        <w:rPr>
          <w:rtl w:val="0"/>
        </w:rPr>
        <w:t xml:space="preserve"> for its coordination and cooperation. This is a channel that is open for everyone to read, but only members of this working group may participate in it.</w:t>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numPr>
          <w:ilvl w:val="3"/>
          <w:numId w:val="1"/>
        </w:numPr>
        <w:ind w:left="2880" w:hanging="360"/>
        <w:rPr/>
      </w:pPr>
      <w:r w:rsidDel="00000000" w:rsidR="00000000" w:rsidRPr="00000000">
        <w:rPr>
          <w:rtl w:val="0"/>
        </w:rPr>
        <w:t xml:space="preserve">The </w:t>
      </w:r>
      <w:r w:rsidDel="00000000" w:rsidR="00000000" w:rsidRPr="00000000">
        <w:rPr>
          <w:i w:val="1"/>
          <w:rtl w:val="0"/>
        </w:rPr>
        <w:t xml:space="preserve">Monitoring working group</w:t>
      </w:r>
      <w:r w:rsidDel="00000000" w:rsidR="00000000" w:rsidRPr="00000000">
        <w:rPr>
          <w:rtl w:val="0"/>
        </w:rPr>
        <w:t xml:space="preserve"> should work to provide the community with monitoring tools for the testnet network that displays metrics like current </w:t>
      </w:r>
      <w:commentRangeStart w:id="15"/>
      <w:r w:rsidDel="00000000" w:rsidR="00000000" w:rsidRPr="00000000">
        <w:rPr>
          <w:rtl w:val="0"/>
        </w:rPr>
        <w:t xml:space="preserve">WPS (writes per second),</w:t>
      </w:r>
      <w:commentRangeEnd w:id="15"/>
      <w:r w:rsidDel="00000000" w:rsidR="00000000" w:rsidRPr="00000000">
        <w:commentReference w:id="15"/>
      </w:r>
      <w:r w:rsidDel="00000000" w:rsidR="00000000" w:rsidRPr="00000000">
        <w:rPr>
          <w:rtl w:val="0"/>
        </w:rPr>
        <w:t xml:space="preserve"> number of test credits spent, blockchain height etc..</w:t>
      </w:r>
    </w:p>
    <w:p w:rsidR="00000000" w:rsidDel="00000000" w:rsidP="00000000" w:rsidRDefault="00000000" w:rsidRPr="00000000" w14:paraId="00000231">
      <w:pPr>
        <w:ind w:left="1440" w:firstLine="0"/>
        <w:rPr/>
      </w:pPr>
      <w:r w:rsidDel="00000000" w:rsidR="00000000" w:rsidRPr="00000000">
        <w:rPr>
          <w:rtl w:val="0"/>
        </w:rPr>
      </w:r>
    </w:p>
    <w:p w:rsidR="00000000" w:rsidDel="00000000" w:rsidP="00000000" w:rsidRDefault="00000000" w:rsidRPr="00000000" w14:paraId="00000232">
      <w:pPr>
        <w:numPr>
          <w:ilvl w:val="3"/>
          <w:numId w:val="1"/>
        </w:numPr>
        <w:ind w:left="2880" w:hanging="360"/>
        <w:rPr>
          <w:u w:val="none"/>
        </w:rPr>
      </w:pPr>
      <w:commentRangeStart w:id="16"/>
      <w:r w:rsidDel="00000000" w:rsidR="00000000" w:rsidRPr="00000000">
        <w:rPr>
          <w:rtl w:val="0"/>
        </w:rPr>
        <w:t xml:space="preserve">The monitoring group is responsible for maintaining the monitoring tools as described in para 5.2 in this document.</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33">
      <w:pPr>
        <w:ind w:left="1440" w:firstLine="0"/>
        <w:rPr/>
      </w:pPr>
      <w:r w:rsidDel="00000000" w:rsidR="00000000" w:rsidRPr="00000000">
        <w:rPr>
          <w:rtl w:val="0"/>
        </w:rPr>
      </w:r>
    </w:p>
    <w:p w:rsidR="00000000" w:rsidDel="00000000" w:rsidP="00000000" w:rsidRDefault="00000000" w:rsidRPr="00000000" w14:paraId="00000234">
      <w:pPr>
        <w:numPr>
          <w:ilvl w:val="3"/>
          <w:numId w:val="1"/>
        </w:numPr>
        <w:ind w:left="2880" w:hanging="360"/>
        <w:rPr>
          <w:u w:val="none"/>
        </w:rPr>
      </w:pPr>
      <w:r w:rsidDel="00000000" w:rsidR="00000000" w:rsidRPr="00000000">
        <w:rPr>
          <w:rtl w:val="0"/>
        </w:rPr>
        <w:t xml:space="preserve">All software produced by the monitoring group is to be released open source under MIT license.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Subtitle"/>
        <w:numPr>
          <w:ilvl w:val="2"/>
          <w:numId w:val="1"/>
        </w:numPr>
        <w:ind w:left="2160" w:hanging="360"/>
        <w:rPr>
          <w:color w:val="666666"/>
          <w:sz w:val="30"/>
          <w:szCs w:val="30"/>
        </w:rPr>
      </w:pPr>
      <w:bookmarkStart w:colFirst="0" w:colLast="0" w:name="_qagncxl1buf2" w:id="29"/>
      <w:bookmarkEnd w:id="29"/>
      <w:r w:rsidDel="00000000" w:rsidR="00000000" w:rsidRPr="00000000">
        <w:rPr>
          <w:rtl w:val="0"/>
        </w:rPr>
        <w:t xml:space="preserve">WG: Support &amp; New Members</w:t>
      </w:r>
    </w:p>
    <w:p w:rsidR="00000000" w:rsidDel="00000000" w:rsidP="00000000" w:rsidRDefault="00000000" w:rsidRPr="00000000" w14:paraId="00000238">
      <w:pPr>
        <w:numPr>
          <w:ilvl w:val="3"/>
          <w:numId w:val="1"/>
        </w:numPr>
        <w:ind w:left="2880" w:hanging="360"/>
        <w:rPr/>
      </w:pPr>
      <w:r w:rsidDel="00000000" w:rsidR="00000000" w:rsidRPr="00000000">
        <w:rPr>
          <w:rtl w:val="0"/>
        </w:rPr>
        <w:t xml:space="preserve">The current </w:t>
      </w:r>
      <w:r w:rsidDel="00000000" w:rsidR="00000000" w:rsidRPr="00000000">
        <w:rPr>
          <w:rtl w:val="0"/>
        </w:rPr>
        <w:t xml:space="preserve">chairman</w:t>
      </w:r>
      <w:r w:rsidDel="00000000" w:rsidR="00000000" w:rsidRPr="00000000">
        <w:rPr>
          <w:rtl w:val="0"/>
        </w:rPr>
        <w:t xml:space="preserve"> for the </w:t>
      </w:r>
      <w:r w:rsidDel="00000000" w:rsidR="00000000" w:rsidRPr="00000000">
        <w:rPr>
          <w:i w:val="1"/>
          <w:rtl w:val="0"/>
        </w:rPr>
        <w:t xml:space="preserve">Support &amp; New Members </w:t>
      </w:r>
      <w:r w:rsidDel="00000000" w:rsidR="00000000" w:rsidRPr="00000000">
        <w:rPr>
          <w:rtl w:val="0"/>
        </w:rPr>
        <w:t xml:space="preserve">WG are listed in the chart of the organizational structure in chapter 2 of this document.</w:t>
      </w:r>
    </w:p>
    <w:p w:rsidR="00000000" w:rsidDel="00000000" w:rsidP="00000000" w:rsidRDefault="00000000" w:rsidRPr="00000000" w14:paraId="00000239">
      <w:pPr>
        <w:ind w:left="720" w:firstLine="0"/>
        <w:rPr/>
      </w:pPr>
      <w:r w:rsidDel="00000000" w:rsidR="00000000" w:rsidRPr="00000000">
        <w:rPr>
          <w:rtl w:val="0"/>
        </w:rPr>
      </w:r>
    </w:p>
    <w:p w:rsidR="00000000" w:rsidDel="00000000" w:rsidP="00000000" w:rsidRDefault="00000000" w:rsidRPr="00000000" w14:paraId="0000023A">
      <w:pPr>
        <w:numPr>
          <w:ilvl w:val="3"/>
          <w:numId w:val="1"/>
        </w:numPr>
        <w:ind w:left="2880" w:hanging="360"/>
        <w:rPr/>
      </w:pPr>
      <w:r w:rsidDel="00000000" w:rsidR="00000000" w:rsidRPr="00000000">
        <w:rPr>
          <w:rtl w:val="0"/>
        </w:rPr>
        <w:t xml:space="preserve">This WG is using the Discord</w:t>
      </w:r>
      <w:r w:rsidDel="00000000" w:rsidR="00000000" w:rsidRPr="00000000">
        <w:rPr>
          <w:rtl w:val="0"/>
        </w:rPr>
        <w:t xml:space="preserve"> </w:t>
      </w:r>
      <w:r w:rsidDel="00000000" w:rsidR="00000000" w:rsidRPr="00000000">
        <w:rPr>
          <w:rtl w:val="0"/>
        </w:rPr>
        <w:t xml:space="preserve">channels </w:t>
      </w:r>
      <w:commentRangeStart w:id="17"/>
      <w:r w:rsidDel="00000000" w:rsidR="00000000" w:rsidRPr="00000000">
        <w:rPr>
          <w:rtl w:val="0"/>
        </w:rPr>
        <w:t xml:space="preserve">#wg-new-members</w:t>
      </w:r>
      <w:commentRangeEnd w:id="17"/>
      <w:r w:rsidDel="00000000" w:rsidR="00000000" w:rsidRPr="00000000">
        <w:commentReference w:id="17"/>
      </w:r>
      <w:r w:rsidDel="00000000" w:rsidR="00000000" w:rsidRPr="00000000">
        <w:rPr>
          <w:rtl w:val="0"/>
        </w:rPr>
        <w:t xml:space="preserve"> and #wg-support for interacting with new and existing members. These channels are open for everyone to participate in.</w:t>
      </w:r>
    </w:p>
    <w:p w:rsidR="00000000" w:rsidDel="00000000" w:rsidP="00000000" w:rsidRDefault="00000000" w:rsidRPr="00000000" w14:paraId="0000023B">
      <w:pPr>
        <w:ind w:left="1440" w:firstLine="0"/>
        <w:rPr/>
      </w:pPr>
      <w:r w:rsidDel="00000000" w:rsidR="00000000" w:rsidRPr="00000000">
        <w:rPr>
          <w:rtl w:val="0"/>
        </w:rPr>
      </w:r>
    </w:p>
    <w:p w:rsidR="00000000" w:rsidDel="00000000" w:rsidP="00000000" w:rsidRDefault="00000000" w:rsidRPr="00000000" w14:paraId="0000023C">
      <w:pPr>
        <w:numPr>
          <w:ilvl w:val="3"/>
          <w:numId w:val="1"/>
        </w:numPr>
        <w:ind w:left="2880" w:hanging="360"/>
        <w:rPr>
          <w:u w:val="none"/>
        </w:rPr>
      </w:pPr>
      <w:r w:rsidDel="00000000" w:rsidR="00000000" w:rsidRPr="00000000">
        <w:rPr>
          <w:i w:val="1"/>
          <w:rtl w:val="0"/>
        </w:rPr>
        <w:t xml:space="preserve">The Support &amp; New Members </w:t>
      </w:r>
      <w:r w:rsidDel="00000000" w:rsidR="00000000" w:rsidRPr="00000000">
        <w:rPr>
          <w:rtl w:val="0"/>
        </w:rPr>
        <w:t xml:space="preserve">WG is responsible for helping new persons, entities and organizations to join the testnet by providing guidance and support. The chairman of the WG shall ensure that new members register an application for the testnet on the Wiki-page, as well as make sure that they understand the most important aspects of The Testnet before starting the process of joining.</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numPr>
          <w:ilvl w:val="3"/>
          <w:numId w:val="1"/>
        </w:numPr>
        <w:ind w:left="2880" w:hanging="360"/>
        <w:rPr>
          <w:u w:val="none"/>
        </w:rPr>
      </w:pPr>
      <w:r w:rsidDel="00000000" w:rsidR="00000000" w:rsidRPr="00000000">
        <w:rPr>
          <w:rtl w:val="0"/>
        </w:rPr>
        <w:t xml:space="preserve">The group shall maintain a list of common problems encountered in the installation process to be able to quickly help out new members, as well as strive to be more knowledgeable about the workings of the protocol as to be able to share knowledge with the general testnet community.</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pStyle w:val="Subtitle"/>
        <w:numPr>
          <w:ilvl w:val="2"/>
          <w:numId w:val="1"/>
        </w:numPr>
        <w:ind w:left="2160" w:hanging="360"/>
        <w:rPr>
          <w:color w:val="666666"/>
          <w:sz w:val="30"/>
          <w:szCs w:val="30"/>
        </w:rPr>
      </w:pPr>
      <w:bookmarkStart w:colFirst="0" w:colLast="0" w:name="_e1090g7mygok" w:id="30"/>
      <w:bookmarkEnd w:id="30"/>
      <w:r w:rsidDel="00000000" w:rsidR="00000000" w:rsidRPr="00000000">
        <w:rPr>
          <w:rtl w:val="0"/>
        </w:rPr>
        <w:t xml:space="preserve">WG: Hosting; Best Practices</w:t>
      </w:r>
      <w:r w:rsidDel="00000000" w:rsidR="00000000" w:rsidRPr="00000000">
        <w:rPr>
          <w:rtl w:val="0"/>
        </w:rPr>
      </w:r>
    </w:p>
    <w:p w:rsidR="00000000" w:rsidDel="00000000" w:rsidP="00000000" w:rsidRDefault="00000000" w:rsidRPr="00000000" w14:paraId="00000242">
      <w:pPr>
        <w:numPr>
          <w:ilvl w:val="3"/>
          <w:numId w:val="1"/>
        </w:numPr>
        <w:ind w:left="2880" w:hanging="360"/>
        <w:rPr/>
      </w:pPr>
      <w:r w:rsidDel="00000000" w:rsidR="00000000" w:rsidRPr="00000000">
        <w:rPr>
          <w:rtl w:val="0"/>
        </w:rPr>
        <w:t xml:space="preserve">The current chairman for the </w:t>
      </w:r>
      <w:r w:rsidDel="00000000" w:rsidR="00000000" w:rsidRPr="00000000">
        <w:rPr>
          <w:i w:val="1"/>
          <w:rtl w:val="0"/>
        </w:rPr>
        <w:t xml:space="preserve">Hosting; Best Practices </w:t>
      </w:r>
      <w:r w:rsidDel="00000000" w:rsidR="00000000" w:rsidRPr="00000000">
        <w:rPr>
          <w:rtl w:val="0"/>
        </w:rPr>
        <w:t xml:space="preserve">WG is listed in the chart of the organizational structure in chapter 2 of this document.</w:t>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numPr>
          <w:ilvl w:val="3"/>
          <w:numId w:val="1"/>
        </w:numPr>
        <w:ind w:left="2880" w:hanging="360"/>
        <w:rPr/>
      </w:pPr>
      <w:r w:rsidDel="00000000" w:rsidR="00000000" w:rsidRPr="00000000">
        <w:rPr>
          <w:rtl w:val="0"/>
        </w:rPr>
        <w:t xml:space="preserve">This WG is using the Discord</w:t>
      </w:r>
      <w:r w:rsidDel="00000000" w:rsidR="00000000" w:rsidRPr="00000000">
        <w:rPr>
          <w:rtl w:val="0"/>
        </w:rPr>
        <w:t xml:space="preserve"> </w:t>
      </w:r>
      <w:r w:rsidDel="00000000" w:rsidR="00000000" w:rsidRPr="00000000">
        <w:rPr>
          <w:rtl w:val="0"/>
        </w:rPr>
        <w:t xml:space="preserve">channels #wg-server-best-practices. This is a channel that is open for everyone to read, but only members of this working group may participate in it.</w:t>
      </w:r>
    </w:p>
    <w:p w:rsidR="00000000" w:rsidDel="00000000" w:rsidP="00000000" w:rsidRDefault="00000000" w:rsidRPr="00000000" w14:paraId="00000245">
      <w:pPr>
        <w:ind w:left="1440" w:firstLine="0"/>
        <w:rPr/>
      </w:pPr>
      <w:r w:rsidDel="00000000" w:rsidR="00000000" w:rsidRPr="00000000">
        <w:rPr>
          <w:rtl w:val="0"/>
        </w:rPr>
      </w:r>
    </w:p>
    <w:p w:rsidR="00000000" w:rsidDel="00000000" w:rsidP="00000000" w:rsidRDefault="00000000" w:rsidRPr="00000000" w14:paraId="00000246">
      <w:pPr>
        <w:numPr>
          <w:ilvl w:val="3"/>
          <w:numId w:val="1"/>
        </w:numPr>
        <w:ind w:left="2880" w:hanging="360"/>
        <w:rPr/>
      </w:pPr>
      <w:r w:rsidDel="00000000" w:rsidR="00000000" w:rsidRPr="00000000">
        <w:rPr>
          <w:i w:val="1"/>
          <w:rtl w:val="0"/>
        </w:rPr>
        <w:t xml:space="preserve">Hosting; Best Practices </w:t>
      </w:r>
      <w:r w:rsidDel="00000000" w:rsidR="00000000" w:rsidRPr="00000000">
        <w:rPr>
          <w:rtl w:val="0"/>
        </w:rPr>
        <w:t xml:space="preserve">WG is responsible for developing and documenting </w:t>
      </w:r>
      <w:r w:rsidDel="00000000" w:rsidR="00000000" w:rsidRPr="00000000">
        <w:rPr>
          <w:i w:val="1"/>
          <w:rtl w:val="0"/>
        </w:rPr>
        <w:t xml:space="preserve">best practices</w:t>
      </w:r>
      <w:r w:rsidDel="00000000" w:rsidR="00000000" w:rsidRPr="00000000">
        <w:rPr>
          <w:rtl w:val="0"/>
        </w:rPr>
        <w:t xml:space="preserve"> for server/node hosting. The </w:t>
      </w:r>
      <w:r w:rsidDel="00000000" w:rsidR="00000000" w:rsidRPr="00000000">
        <w:rPr>
          <w:i w:val="1"/>
          <w:rtl w:val="0"/>
        </w:rPr>
        <w:t xml:space="preserve">best practices</w:t>
      </w:r>
      <w:r w:rsidDel="00000000" w:rsidR="00000000" w:rsidRPr="00000000">
        <w:rPr>
          <w:rtl w:val="0"/>
        </w:rPr>
        <w:t xml:space="preserve"> shall be published in their working document, and be kept up to date as new issues are uncovered.</w:t>
      </w:r>
    </w:p>
    <w:p w:rsidR="00000000" w:rsidDel="00000000" w:rsidP="00000000" w:rsidRDefault="00000000" w:rsidRPr="00000000" w14:paraId="00000247">
      <w:pPr>
        <w:ind w:left="720" w:firstLine="0"/>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Subtitle"/>
        <w:numPr>
          <w:ilvl w:val="2"/>
          <w:numId w:val="1"/>
        </w:numPr>
        <w:ind w:left="2160" w:hanging="360"/>
        <w:rPr>
          <w:color w:val="666666"/>
          <w:sz w:val="30"/>
          <w:szCs w:val="30"/>
        </w:rPr>
      </w:pPr>
      <w:bookmarkStart w:colFirst="0" w:colLast="0" w:name="_qepqh2t89sen" w:id="31"/>
      <w:bookmarkEnd w:id="31"/>
      <w:r w:rsidDel="00000000" w:rsidR="00000000" w:rsidRPr="00000000">
        <w:rPr>
          <w:rtl w:val="0"/>
        </w:rPr>
        <w:t xml:space="preserve">WG: Load Generation</w:t>
      </w:r>
      <w:r w:rsidDel="00000000" w:rsidR="00000000" w:rsidRPr="00000000">
        <w:rPr>
          <w:rtl w:val="0"/>
        </w:rPr>
      </w:r>
    </w:p>
    <w:p w:rsidR="00000000" w:rsidDel="00000000" w:rsidP="00000000" w:rsidRDefault="00000000" w:rsidRPr="00000000" w14:paraId="0000024A">
      <w:pPr>
        <w:numPr>
          <w:ilvl w:val="3"/>
          <w:numId w:val="1"/>
        </w:numPr>
        <w:ind w:left="2880" w:hanging="360"/>
        <w:rPr/>
      </w:pPr>
      <w:r w:rsidDel="00000000" w:rsidR="00000000" w:rsidRPr="00000000">
        <w:rPr>
          <w:rtl w:val="0"/>
        </w:rPr>
        <w:t xml:space="preserve">The current chairman for the </w:t>
      </w:r>
      <w:r w:rsidDel="00000000" w:rsidR="00000000" w:rsidRPr="00000000">
        <w:rPr>
          <w:i w:val="1"/>
          <w:rtl w:val="0"/>
        </w:rPr>
        <w:t xml:space="preserve">load generation </w:t>
      </w:r>
      <w:r w:rsidDel="00000000" w:rsidR="00000000" w:rsidRPr="00000000">
        <w:rPr>
          <w:rtl w:val="0"/>
        </w:rPr>
        <w:t xml:space="preserve">WG is listed in the chart of the organizational structure in chapter 2 of this document.</w:t>
      </w:r>
    </w:p>
    <w:p w:rsidR="00000000" w:rsidDel="00000000" w:rsidP="00000000" w:rsidRDefault="00000000" w:rsidRPr="00000000" w14:paraId="0000024B">
      <w:pPr>
        <w:ind w:left="720" w:firstLine="0"/>
        <w:rPr/>
      </w:pPr>
      <w:r w:rsidDel="00000000" w:rsidR="00000000" w:rsidRPr="00000000">
        <w:rPr>
          <w:rtl w:val="0"/>
        </w:rPr>
        <w:tab/>
      </w:r>
    </w:p>
    <w:p w:rsidR="00000000" w:rsidDel="00000000" w:rsidP="00000000" w:rsidRDefault="00000000" w:rsidRPr="00000000" w14:paraId="0000024C">
      <w:pPr>
        <w:numPr>
          <w:ilvl w:val="3"/>
          <w:numId w:val="1"/>
        </w:numPr>
        <w:ind w:left="2880" w:hanging="360"/>
        <w:rPr/>
      </w:pPr>
      <w:r w:rsidDel="00000000" w:rsidR="00000000" w:rsidRPr="00000000">
        <w:rPr>
          <w:rtl w:val="0"/>
        </w:rPr>
        <w:t xml:space="preserve">This WG is using the Discord-channels #wg-testload. This is a channel that is open for </w:t>
      </w:r>
      <w:r w:rsidDel="00000000" w:rsidR="00000000" w:rsidRPr="00000000">
        <w:rPr>
          <w:rtl w:val="0"/>
        </w:rPr>
        <w:t xml:space="preserve">everyone to read, </w:t>
      </w:r>
      <w:r w:rsidDel="00000000" w:rsidR="00000000" w:rsidRPr="00000000">
        <w:rPr>
          <w:rtl w:val="0"/>
        </w:rPr>
        <w:t xml:space="preserve">but only members of this working group</w:t>
      </w:r>
      <w:r w:rsidDel="00000000" w:rsidR="00000000" w:rsidRPr="00000000">
        <w:rPr>
          <w:rtl w:val="0"/>
        </w:rPr>
        <w:t xml:space="preserve">, as well as registered load-testers, will be able to participate in the discussion. Everyone may become a load-tester by sending a request to the group chairman.</w:t>
      </w:r>
      <w:r w:rsidDel="00000000" w:rsidR="00000000" w:rsidRPr="00000000">
        <w:rPr>
          <w:rtl w:val="0"/>
        </w:rPr>
      </w:r>
    </w:p>
    <w:p w:rsidR="00000000" w:rsidDel="00000000" w:rsidP="00000000" w:rsidRDefault="00000000" w:rsidRPr="00000000" w14:paraId="0000024D">
      <w:pPr>
        <w:ind w:left="1440" w:firstLine="0"/>
        <w:rPr/>
      </w:pPr>
      <w:r w:rsidDel="00000000" w:rsidR="00000000" w:rsidRPr="00000000">
        <w:rPr>
          <w:rtl w:val="0"/>
        </w:rPr>
      </w:r>
    </w:p>
    <w:p w:rsidR="00000000" w:rsidDel="00000000" w:rsidP="00000000" w:rsidRDefault="00000000" w:rsidRPr="00000000" w14:paraId="0000024E">
      <w:pPr>
        <w:numPr>
          <w:ilvl w:val="3"/>
          <w:numId w:val="1"/>
        </w:numPr>
        <w:ind w:left="2880" w:hanging="360"/>
        <w:rPr>
          <w:u w:val="none"/>
        </w:rPr>
      </w:pPr>
      <w:r w:rsidDel="00000000" w:rsidR="00000000" w:rsidRPr="00000000">
        <w:rPr>
          <w:rtl w:val="0"/>
        </w:rPr>
        <w:t xml:space="preserve">The </w:t>
      </w:r>
      <w:r w:rsidDel="00000000" w:rsidR="00000000" w:rsidRPr="00000000">
        <w:rPr>
          <w:i w:val="1"/>
          <w:rtl w:val="0"/>
        </w:rPr>
        <w:t xml:space="preserve">Load Generation working group</w:t>
      </w:r>
      <w:r w:rsidDel="00000000" w:rsidR="00000000" w:rsidRPr="00000000">
        <w:rPr>
          <w:rtl w:val="0"/>
        </w:rPr>
        <w:t xml:space="preserve"> is responsible for setting a current Testnet </w:t>
      </w:r>
      <w:r w:rsidDel="00000000" w:rsidR="00000000" w:rsidRPr="00000000">
        <w:rPr>
          <w:i w:val="1"/>
          <w:rtl w:val="0"/>
        </w:rPr>
        <w:t xml:space="preserve">Maximum Load</w:t>
      </w:r>
      <w:r w:rsidDel="00000000" w:rsidR="00000000" w:rsidRPr="00000000">
        <w:rPr>
          <w:rtl w:val="0"/>
        </w:rPr>
        <w:t xml:space="preserve"> that the entities should not surpass in total. Currently this is expressed in a limit of WPS (Writes Per Second).</w:t>
      </w:r>
    </w:p>
    <w:p w:rsidR="00000000" w:rsidDel="00000000" w:rsidP="00000000" w:rsidRDefault="00000000" w:rsidRPr="00000000" w14:paraId="0000024F">
      <w:pPr>
        <w:ind w:left="1440" w:firstLine="0"/>
        <w:rPr/>
      </w:pPr>
      <w:r w:rsidDel="00000000" w:rsidR="00000000" w:rsidRPr="00000000">
        <w:rPr>
          <w:rtl w:val="0"/>
        </w:rPr>
      </w:r>
    </w:p>
    <w:p w:rsidR="00000000" w:rsidDel="00000000" w:rsidP="00000000" w:rsidRDefault="00000000" w:rsidRPr="00000000" w14:paraId="00000250">
      <w:pPr>
        <w:numPr>
          <w:ilvl w:val="3"/>
          <w:numId w:val="1"/>
        </w:numPr>
        <w:ind w:left="2880" w:hanging="360"/>
        <w:rPr>
          <w:u w:val="none"/>
        </w:rPr>
      </w:pPr>
      <w:r w:rsidDel="00000000" w:rsidR="00000000" w:rsidRPr="00000000">
        <w:rPr>
          <w:rtl w:val="0"/>
        </w:rPr>
        <w:t xml:space="preserve">The group may also set a limit on </w:t>
      </w:r>
      <w:r w:rsidDel="00000000" w:rsidR="00000000" w:rsidRPr="00000000">
        <w:rPr>
          <w:i w:val="1"/>
          <w:rtl w:val="0"/>
        </w:rPr>
        <w:t xml:space="preserve">Maximum Individual Load</w:t>
      </w:r>
      <w:r w:rsidDel="00000000" w:rsidR="00000000" w:rsidRPr="00000000">
        <w:rPr>
          <w:rtl w:val="0"/>
        </w:rPr>
        <w:t xml:space="preserve"> an entity may put on the testnet.</w:t>
      </w:r>
    </w:p>
    <w:p w:rsidR="00000000" w:rsidDel="00000000" w:rsidP="00000000" w:rsidRDefault="00000000" w:rsidRPr="00000000" w14:paraId="00000251">
      <w:pPr>
        <w:ind w:left="1440" w:firstLine="0"/>
        <w:rPr/>
      </w:pPr>
      <w:r w:rsidDel="00000000" w:rsidR="00000000" w:rsidRPr="00000000">
        <w:rPr>
          <w:rtl w:val="0"/>
        </w:rPr>
      </w:r>
    </w:p>
    <w:p w:rsidR="00000000" w:rsidDel="00000000" w:rsidP="00000000" w:rsidRDefault="00000000" w:rsidRPr="00000000" w14:paraId="00000252">
      <w:pPr>
        <w:numPr>
          <w:ilvl w:val="3"/>
          <w:numId w:val="1"/>
        </w:numPr>
        <w:ind w:left="2880" w:hanging="360"/>
        <w:rPr>
          <w:u w:val="none"/>
        </w:rPr>
      </w:pPr>
      <w:r w:rsidDel="00000000" w:rsidR="00000000" w:rsidRPr="00000000">
        <w:rPr>
          <w:rtl w:val="0"/>
        </w:rPr>
        <w:t xml:space="preserve">The current max WPS is published in the groups’ discord channel as a pinned message.</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pStyle w:val="Subtitle"/>
        <w:numPr>
          <w:ilvl w:val="2"/>
          <w:numId w:val="1"/>
        </w:numPr>
        <w:ind w:left="2160" w:hanging="360"/>
        <w:rPr>
          <w:color w:val="666666"/>
          <w:sz w:val="30"/>
          <w:szCs w:val="30"/>
        </w:rPr>
      </w:pPr>
      <w:bookmarkStart w:colFirst="0" w:colLast="0" w:name="_bm8buk2x5ucg" w:id="32"/>
      <w:bookmarkEnd w:id="32"/>
      <w:r w:rsidDel="00000000" w:rsidR="00000000" w:rsidRPr="00000000">
        <w:rPr>
          <w:rtl w:val="0"/>
        </w:rPr>
        <w:t xml:space="preserve">WG: Node Performance, Benchmarking &amp; Logging</w:t>
      </w:r>
      <w:r w:rsidDel="00000000" w:rsidR="00000000" w:rsidRPr="00000000">
        <w:rPr>
          <w:rtl w:val="0"/>
        </w:rPr>
      </w:r>
    </w:p>
    <w:p w:rsidR="00000000" w:rsidDel="00000000" w:rsidP="00000000" w:rsidRDefault="00000000" w:rsidRPr="00000000" w14:paraId="00000256">
      <w:pPr>
        <w:numPr>
          <w:ilvl w:val="3"/>
          <w:numId w:val="1"/>
        </w:numPr>
        <w:ind w:left="2880" w:hanging="360"/>
        <w:rPr/>
      </w:pPr>
      <w:r w:rsidDel="00000000" w:rsidR="00000000" w:rsidRPr="00000000">
        <w:rPr>
          <w:rtl w:val="0"/>
        </w:rPr>
        <w:t xml:space="preserve">The current chairman for the </w:t>
      </w:r>
      <w:r w:rsidDel="00000000" w:rsidR="00000000" w:rsidRPr="00000000">
        <w:rPr>
          <w:i w:val="1"/>
          <w:rtl w:val="0"/>
        </w:rPr>
        <w:t xml:space="preserve">Node Performance, Benchmarking &amp; Logging</w:t>
      </w:r>
      <w:r w:rsidDel="00000000" w:rsidR="00000000" w:rsidRPr="00000000">
        <w:rPr>
          <w:rtl w:val="0"/>
        </w:rPr>
        <w:t xml:space="preserve"> </w:t>
      </w:r>
      <w:r w:rsidDel="00000000" w:rsidR="00000000" w:rsidRPr="00000000">
        <w:rPr>
          <w:i w:val="1"/>
          <w:rtl w:val="0"/>
        </w:rPr>
        <w:t xml:space="preserve">work group</w:t>
      </w:r>
      <w:r w:rsidDel="00000000" w:rsidR="00000000" w:rsidRPr="00000000">
        <w:rPr>
          <w:rtl w:val="0"/>
        </w:rPr>
        <w:t xml:space="preserve"> is listed in the chart of the organizational structure in chapter 2 of this document.</w:t>
      </w:r>
    </w:p>
    <w:p w:rsidR="00000000" w:rsidDel="00000000" w:rsidP="00000000" w:rsidRDefault="00000000" w:rsidRPr="00000000" w14:paraId="00000257">
      <w:pPr>
        <w:ind w:left="720" w:firstLine="0"/>
        <w:rPr/>
      </w:pPr>
      <w:r w:rsidDel="00000000" w:rsidR="00000000" w:rsidRPr="00000000">
        <w:rPr>
          <w:rtl w:val="0"/>
        </w:rPr>
      </w:r>
    </w:p>
    <w:p w:rsidR="00000000" w:rsidDel="00000000" w:rsidP="00000000" w:rsidRDefault="00000000" w:rsidRPr="00000000" w14:paraId="00000258">
      <w:pPr>
        <w:numPr>
          <w:ilvl w:val="3"/>
          <w:numId w:val="1"/>
        </w:numPr>
        <w:ind w:left="2880" w:hanging="360"/>
        <w:rPr/>
      </w:pPr>
      <w:r w:rsidDel="00000000" w:rsidR="00000000" w:rsidRPr="00000000">
        <w:rPr>
          <w:rtl w:val="0"/>
        </w:rPr>
        <w:t xml:space="preserve">This WG is using the Discord-channels </w:t>
      </w:r>
      <w:commentRangeStart w:id="18"/>
      <w:r w:rsidDel="00000000" w:rsidR="00000000" w:rsidRPr="00000000">
        <w:rPr>
          <w:rtl w:val="0"/>
        </w:rPr>
        <w:t xml:space="preserve">#wg-nodeperformance</w:t>
      </w:r>
      <w:commentRangeEnd w:id="18"/>
      <w:r w:rsidDel="00000000" w:rsidR="00000000" w:rsidRPr="00000000">
        <w:commentReference w:id="18"/>
      </w:r>
      <w:r w:rsidDel="00000000" w:rsidR="00000000" w:rsidRPr="00000000">
        <w:rPr>
          <w:rtl w:val="0"/>
        </w:rPr>
        <w:t xml:space="preserve">. This is a channel that is only open to the members of this WG, as there will information shared which is of a sensitive nature; i.e. individual node performance metrics. </w:t>
      </w:r>
    </w:p>
    <w:p w:rsidR="00000000" w:rsidDel="00000000" w:rsidP="00000000" w:rsidRDefault="00000000" w:rsidRPr="00000000" w14:paraId="00000259">
      <w:pPr>
        <w:ind w:left="1440" w:firstLine="0"/>
        <w:rPr/>
      </w:pPr>
      <w:r w:rsidDel="00000000" w:rsidR="00000000" w:rsidRPr="00000000">
        <w:rPr>
          <w:rtl w:val="0"/>
        </w:rPr>
      </w:r>
    </w:p>
    <w:p w:rsidR="00000000" w:rsidDel="00000000" w:rsidP="00000000" w:rsidRDefault="00000000" w:rsidRPr="00000000" w14:paraId="0000025A">
      <w:pPr>
        <w:numPr>
          <w:ilvl w:val="3"/>
          <w:numId w:val="1"/>
        </w:numPr>
        <w:ind w:left="2880" w:hanging="360"/>
        <w:rPr/>
      </w:pPr>
      <w:r w:rsidDel="00000000" w:rsidR="00000000" w:rsidRPr="00000000">
        <w:rPr>
          <w:rtl w:val="0"/>
        </w:rPr>
        <w:t xml:space="preserve">The </w:t>
      </w:r>
      <w:r w:rsidDel="00000000" w:rsidR="00000000" w:rsidRPr="00000000">
        <w:rPr>
          <w:i w:val="1"/>
          <w:rtl w:val="0"/>
        </w:rPr>
        <w:t xml:space="preserve">Node Performance, Benchmarking &amp; Logging working group</w:t>
      </w:r>
      <w:r w:rsidDel="00000000" w:rsidR="00000000" w:rsidRPr="00000000">
        <w:rPr>
          <w:rtl w:val="0"/>
        </w:rPr>
        <w:t xml:space="preserve"> is responsible for devising a benchmarking- and logging-scheme for individual nodes hosted by entities applying for hosting servers in the M3 Authority set.</w:t>
      </w:r>
      <w:r w:rsidDel="00000000" w:rsidR="00000000" w:rsidRPr="00000000">
        <w:rPr>
          <w:rtl w:val="0"/>
        </w:rPr>
        <w:t xml:space="preserve"> </w:t>
      </w:r>
      <w:r w:rsidDel="00000000" w:rsidR="00000000" w:rsidRPr="00000000">
        <w:rPr>
          <w:rtl w:val="0"/>
        </w:rPr>
        <w:t xml:space="preserve">Any software produced in this </w:t>
      </w:r>
      <w:r w:rsidDel="00000000" w:rsidR="00000000" w:rsidRPr="00000000">
        <w:rPr>
          <w:rtl w:val="0"/>
        </w:rPr>
        <w:t xml:space="preserve">capacity</w:t>
      </w:r>
      <w:r w:rsidDel="00000000" w:rsidR="00000000" w:rsidRPr="00000000">
        <w:rPr>
          <w:rtl w:val="0"/>
        </w:rPr>
        <w:t xml:space="preserve"> shall be open-source.</w:t>
      </w:r>
      <w:r w:rsidDel="00000000" w:rsidR="00000000" w:rsidRPr="00000000">
        <w:rPr>
          <w:rtl w:val="0"/>
        </w:rPr>
      </w:r>
    </w:p>
    <w:p w:rsidR="00000000" w:rsidDel="00000000" w:rsidP="00000000" w:rsidRDefault="00000000" w:rsidRPr="00000000" w14:paraId="0000025B">
      <w:pPr>
        <w:ind w:left="1440" w:firstLine="0"/>
        <w:rPr/>
      </w:pPr>
      <w:r w:rsidDel="00000000" w:rsidR="00000000" w:rsidRPr="00000000">
        <w:rPr>
          <w:rtl w:val="0"/>
        </w:rPr>
      </w:r>
    </w:p>
    <w:p w:rsidR="00000000" w:rsidDel="00000000" w:rsidP="00000000" w:rsidRDefault="00000000" w:rsidRPr="00000000" w14:paraId="0000025C">
      <w:pPr>
        <w:numPr>
          <w:ilvl w:val="3"/>
          <w:numId w:val="1"/>
        </w:numPr>
        <w:ind w:left="2880" w:hanging="360"/>
        <w:rPr/>
      </w:pPr>
      <w:r w:rsidDel="00000000" w:rsidR="00000000" w:rsidRPr="00000000">
        <w:rPr>
          <w:rtl w:val="0"/>
        </w:rPr>
        <w:t xml:space="preserve">The group shall log performance and uptime data as requested and specified by the entity that will make the final selection of M3 Authority  Servers. </w:t>
      </w:r>
    </w:p>
    <w:p w:rsidR="00000000" w:rsidDel="00000000" w:rsidP="00000000" w:rsidRDefault="00000000" w:rsidRPr="00000000" w14:paraId="0000025D">
      <w:pPr>
        <w:ind w:left="1440" w:firstLine="0"/>
        <w:rPr/>
      </w:pPr>
      <w:r w:rsidDel="00000000" w:rsidR="00000000" w:rsidRPr="00000000">
        <w:rPr>
          <w:rtl w:val="0"/>
        </w:rPr>
      </w:r>
    </w:p>
    <w:p w:rsidR="00000000" w:rsidDel="00000000" w:rsidP="00000000" w:rsidRDefault="00000000" w:rsidRPr="00000000" w14:paraId="0000025E">
      <w:pPr>
        <w:numPr>
          <w:ilvl w:val="3"/>
          <w:numId w:val="1"/>
        </w:numPr>
        <w:ind w:left="2880" w:hanging="360"/>
        <w:rPr>
          <w:u w:val="none"/>
        </w:rPr>
      </w:pPr>
      <w:r w:rsidDel="00000000" w:rsidR="00000000" w:rsidRPr="00000000">
        <w:rPr>
          <w:rtl w:val="0"/>
        </w:rPr>
        <w:t xml:space="preserve">The members of this group are to be approved by the entity that will make the final selection of M3 Authority Servers.</w:t>
      </w:r>
      <w:r w:rsidDel="00000000" w:rsidR="00000000" w:rsidRPr="00000000">
        <w:rPr>
          <w:rtl w:val="0"/>
        </w:rPr>
      </w:r>
    </w:p>
    <w:sectPr>
      <w:headerReference r:id="rId30" w:type="default"/>
      <w:headerReference r:id="rId31" w:type="first"/>
      <w:footerReference r:id="rId32" w:type="default"/>
      <w:footerReference r:id="rId33" w:type="first"/>
      <w:pgSz w:h="15840" w:w="12240"/>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y Young" w:id="15" w:date="2019-05-22T02:30:29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we use Transactions Per Second (TPS) now?</w:t>
      </w:r>
    </w:p>
  </w:comment>
  <w:comment w:author="Andy Young" w:id="16" w:date="2019-05-22T02:31:48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5.2 of this document describes what makes up Testnet Authority Set - not monitoring groups.</w:t>
      </w:r>
    </w:p>
  </w:comment>
  <w:comment w:author="Andy Young" w:id="9" w:date="2019-05-22T02:25:40Z">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each need to be reviewed. I suspect we don't need everyone of these by policy or bylaws. In fact, many of these items can be stood up by the TA with an ad hoc working group to ensure streamlined solutions.</w:t>
      </w:r>
    </w:p>
  </w:comment>
  <w:comment w:author="Andy Young" w:id="17" w:date="2019-05-22T02:29:57Z">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Archived</w:t>
      </w:r>
    </w:p>
  </w:comment>
  <w:comment w:author="Andy Young" w:id="14" w:date="2019-05-22T02:30:07Z">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Archived</w:t>
      </w:r>
    </w:p>
  </w:comment>
  <w:comment w:author="Andy Young" w:id="13" w:date="2019-05-22T02:29:07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Archived channel</w:t>
      </w:r>
    </w:p>
  </w:comment>
  <w:comment w:author="Andy Young" w:id="11" w:date="2019-05-22T02:29:33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scrap this entire section. The WG channels in these have all been archived.</w:t>
      </w:r>
    </w:p>
  </w:comment>
  <w:comment w:author="Andy Young" w:id="5" w:date="2019-05-22T02:16:42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by request, when practical, or when some objective criteria (e.g., time) is met?</w:t>
      </w:r>
    </w:p>
  </w:comment>
  <w:comment w:author="Andy Young" w:id="4" w:date="2019-05-22T02:06:16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thing? I believe this is just the TA and deputies.</w:t>
      </w:r>
    </w:p>
  </w:comment>
  <w:comment w:author="Andy Young" w:id="0" w:date="2019-05-22T01:34:31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more clear. Is this referring to Mainnet Authority entities? Testnet Authority entities?</w:t>
      </w:r>
    </w:p>
  </w:comment>
  <w:comment w:author="Andy Young" w:id="18" w:date="2019-05-22T02:32:12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Archived</w:t>
      </w:r>
    </w:p>
  </w:comment>
  <w:comment w:author="Andy Young" w:id="12" w:date="2019-05-22T02:28:11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archived channel now</w:t>
      </w:r>
    </w:p>
  </w:comment>
  <w:comment w:author="Andy Young" w:id="10" w:date="2019-05-22T02:26:26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needs to be redone and revised. I think Tor would be a good lead for this effort.</w:t>
      </w:r>
    </w:p>
  </w:comment>
  <w:comment w:author="Andy Young" w:id="3" w:date="2019-05-22T01:59:31Z">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should be in Discord, perhaps with their own channel.</w:t>
      </w:r>
    </w:p>
  </w:comment>
  <w:comment w:author="Andy Young" w:id="2" w:date="2019-05-22T01:57:25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need to be updated to the faucet process?</w:t>
      </w:r>
    </w:p>
  </w:comment>
  <w:comment w:author="Andy Young" w:id="7" w:date="2019-05-22T02:18:14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great! Let's work toward achieving them.</w:t>
      </w:r>
    </w:p>
  </w:comment>
  <w:comment w:author="Andy Young" w:id="1" w:date="2019-05-22T01:36:01Z">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ensure we flesh out what happens in the case of 1 or 0 candidates.</w:t>
      </w:r>
    </w:p>
  </w:comment>
  <w:comment w:author="Andy Young" w:id="8" w:date="2019-05-22T02:21:17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Tor had some ideas on these. Also, is it WPS or TPS?</w:t>
      </w:r>
    </w:p>
  </w:comment>
  <w:comment w:author="Andy Young" w:id="6" w:date="2019-05-22T02:17:17Z">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who is this? Is this just StevenM and the TA, or some other group of people?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ind w:firstLine="720"/>
      <w:jc w:val="right"/>
      <w:rPr/>
    </w:pPr>
    <w:r w:rsidDel="00000000" w:rsidR="00000000" w:rsidRPr="00000000">
      <w:rPr>
        <w:rtl w:val="0"/>
      </w:rPr>
      <w:t xml:space="preserve">V.1.0</w:t>
      <w:tab/>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jc w:val="right"/>
      <w:rPr/>
    </w:pPr>
    <w:r w:rsidDel="00000000" w:rsidR="00000000" w:rsidRPr="00000000">
      <w:rPr>
        <w:rtl w:val="0"/>
      </w:rPr>
      <w:t xml:space="preserve"> V. 1.0</w:t>
      <w:tab/>
      <w:tab/>
      <w:t xml:space="preserve">               </w:t>
    </w:r>
    <w:r w:rsidDel="00000000" w:rsidR="00000000" w:rsidRPr="00000000">
      <w:rPr>
        <w:color w:val="ff0000"/>
        <w:rtl w:val="0"/>
      </w:rPr>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rPr>
        <w:color w:val="3d85c6"/>
      </w:rPr>
    </w:pPr>
    <w:r w:rsidDel="00000000" w:rsidR="00000000" w:rsidRPr="00000000">
      <w:rPr>
        <w:color w:val="3d85c6"/>
        <w:rtl w:val="0"/>
      </w:rPr>
      <w:t xml:space="preserve">Factom Community Testnet - Organizational Structure &amp; Governance</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47626</wp:posOffset>
          </wp:positionV>
          <wp:extent cx="2157413" cy="4572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57413" cy="4572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ind w:left="7200" w:firstLine="720"/>
      <w:rPr/>
    </w:pPr>
    <w:r w:rsidDel="00000000" w:rsidR="00000000" w:rsidRPr="00000000">
      <w:rPr/>
      <w:drawing>
        <wp:inline distB="114300" distT="114300" distL="114300" distR="114300">
          <wp:extent cx="1995488" cy="437367"/>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5488" cy="4373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xdLiSPN-p1ilQTp72lkCQMZ7NcR9yNUdLqXIl956Txk/edit?usp=sharing" TargetMode="External"/><Relationship Id="rId22" Type="http://schemas.openxmlformats.org/officeDocument/2006/relationships/hyperlink" Target="https://www.google.com/url?q=http://history.factom-testnet.com/&amp;sa=D&amp;ust=1522088902200000&amp;usg=AFQjCNEjNU6G857A7T5as9quCtKRJumtSQ" TargetMode="External"/><Relationship Id="rId21" Type="http://schemas.openxmlformats.org/officeDocument/2006/relationships/hyperlink" Target="http://monitoring.factom-testnet.com" TargetMode="External"/><Relationship Id="rId24" Type="http://schemas.openxmlformats.org/officeDocument/2006/relationships/hyperlink" Target="https://docs.google.com/spreadsheets/d/1uvgRl4dqMx8zQk3-cxnHO6-l8pFlilrMv7HOmbSl_8Q/edit?usp=sharing" TargetMode="External"/><Relationship Id="rId23" Type="http://schemas.openxmlformats.org/officeDocument/2006/relationships/hyperlink" Target="https://docs.google.com/spreadsheets/d/1ZU-cO6vdOtazO5FAeCscQ_Y281DYwQJV3ZIH6R1SOcs/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factom-testnet.com/" TargetMode="External"/><Relationship Id="rId26" Type="http://schemas.openxmlformats.org/officeDocument/2006/relationships/hyperlink" Target="http://factoid.org" TargetMode="External"/><Relationship Id="rId25" Type="http://schemas.openxmlformats.org/officeDocument/2006/relationships/hyperlink" Target="https://docs.google.com/spreadsheets/d/1KuBa1SFdafta58kUBgN1Zp0n673j22nSne1dmZq7-gM/edit?usp=sharing" TargetMode="External"/><Relationship Id="rId28" Type="http://schemas.openxmlformats.org/officeDocument/2006/relationships/image" Target="media/image2.png"/><Relationship Id="rId27" Type="http://schemas.openxmlformats.org/officeDocument/2006/relationships/hyperlink" Target="http://faucet.factoid.or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factom-testnet.com" TargetMode="External"/><Relationship Id="rId7" Type="http://schemas.openxmlformats.org/officeDocument/2006/relationships/hyperlink" Target="mailto:factom.testnet@icloud.com" TargetMode="External"/><Relationship Id="rId8" Type="http://schemas.openxmlformats.org/officeDocument/2006/relationships/hyperlink" Target="https://discord.gg/XWJezKm"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monitoring.factom-testnet.com" TargetMode="External"/><Relationship Id="rId33" Type="http://schemas.openxmlformats.org/officeDocument/2006/relationships/footer" Target="footer1.xml"/><Relationship Id="rId10" Type="http://schemas.openxmlformats.org/officeDocument/2006/relationships/hyperlink" Target="https://goo.gl/forms/NMPkOGkoRrupNBH13" TargetMode="External"/><Relationship Id="rId32" Type="http://schemas.openxmlformats.org/officeDocument/2006/relationships/footer" Target="footer2.xml"/><Relationship Id="rId13" Type="http://schemas.openxmlformats.org/officeDocument/2006/relationships/hyperlink" Target="http://faucet.factoid.org" TargetMode="External"/><Relationship Id="rId12" Type="http://schemas.openxmlformats.org/officeDocument/2006/relationships/hyperlink" Target="http://factoid.org" TargetMode="External"/><Relationship Id="rId15" Type="http://schemas.openxmlformats.org/officeDocument/2006/relationships/hyperlink" Target="http://www.factom-testnet.com/Before_you_start/Requirements" TargetMode="External"/><Relationship Id="rId14" Type="http://schemas.openxmlformats.org/officeDocument/2006/relationships/hyperlink" Target="http://factoid.org" TargetMode="External"/><Relationship Id="rId17" Type="http://schemas.openxmlformats.org/officeDocument/2006/relationships/hyperlink" Target="http://www.factom-testnet.com" TargetMode="External"/><Relationship Id="rId16" Type="http://schemas.openxmlformats.org/officeDocument/2006/relationships/hyperlink" Target="https://docs.google.com/document/d/1GwT9wPXZQtW5HumfUcXyLpkQlIQ4ZLWFSDPQygKv52s/edit?usp=sharing" TargetMode="External"/><Relationship Id="rId19" Type="http://schemas.openxmlformats.org/officeDocument/2006/relationships/hyperlink" Target="https://docs.google.com/spreadsheets/d/1U8WgT7zXwujmG4iUPSz0WCjQzNB986nL8UTV3j-5b94/edit?usp=sharing" TargetMode="External"/><Relationship Id="rId18" Type="http://schemas.openxmlformats.org/officeDocument/2006/relationships/hyperlink" Target="https://github.com/siverpro/testnet_wik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