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Authority Node Operator  Expectations </w:t>
      </w:r>
    </w:p>
    <w:p w:rsidR="00000000" w:rsidDel="00000000" w:rsidP="00000000" w:rsidRDefault="00000000" w:rsidRPr="00000000" w14:paraId="00000008">
      <w:pPr>
        <w:spacing w:after="200" w:line="240" w:lineRule="auto"/>
        <w:jc w:val="center"/>
        <w:rPr>
          <w:sz w:val="96"/>
          <w:szCs w:val="96"/>
        </w:rPr>
      </w:pPr>
      <w:commentRangeStart w:id="0"/>
      <w:r w:rsidDel="00000000" w:rsidR="00000000" w:rsidRPr="00000000">
        <w:rPr>
          <w:b w:val="1"/>
          <w:sz w:val="36"/>
          <w:szCs w:val="36"/>
          <w:rtl w:val="0"/>
        </w:rPr>
        <w:t xml:space="preserve">DOC 003</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tl w:val="0"/>
        </w:rPr>
      </w:r>
    </w:p>
    <w:p w:rsidR="00000000" w:rsidDel="00000000" w:rsidP="00000000" w:rsidRDefault="00000000" w:rsidRPr="00000000" w14:paraId="0000000D">
      <w:pPr>
        <w:spacing w:after="200" w:line="240" w:lineRule="auto"/>
        <w:jc w:val="left"/>
        <w:rPr/>
      </w:pPr>
      <w:r w:rsidDel="00000000" w:rsidR="00000000" w:rsidRPr="00000000">
        <w:rPr>
          <w:rtl w:val="0"/>
        </w:rPr>
      </w:r>
    </w:p>
    <w:p w:rsidR="00000000" w:rsidDel="00000000" w:rsidP="00000000" w:rsidRDefault="00000000" w:rsidRPr="00000000" w14:paraId="0000000E">
      <w:pPr>
        <w:spacing w:after="200" w:line="240" w:lineRule="auto"/>
        <w:jc w:val="center"/>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CL: Sam Vanderwaal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center"/>
              <w:rPr/>
            </w:pPr>
            <w:r w:rsidDel="00000000" w:rsidR="00000000" w:rsidRPr="00000000">
              <w:rPr>
                <w:rtl w:val="0"/>
              </w:rPr>
              <w:t xml:space="preserve">Initial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200" w:line="240" w:lineRule="auto"/>
              <w:jc w:val="center"/>
              <w:rPr/>
            </w:pPr>
            <w:r w:rsidDel="00000000" w:rsidR="00000000" w:rsidRPr="00000000">
              <w:rPr>
                <w:rtl w:val="0"/>
              </w:rPr>
              <w:t xml:space="preserve">CL: Sam Vanderwaal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Community Input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2018-11-28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200" w:line="240" w:lineRule="auto"/>
              <w:jc w:val="center"/>
              <w:rPr/>
            </w:pPr>
            <w:r w:rsidDel="00000000" w:rsidR="00000000" w:rsidRPr="00000000">
              <w:rPr>
                <w:rtl w:val="0"/>
              </w:rPr>
              <w:t xml:space="preserve">Canonical Ledgers, LayerTech, Factomatic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Legal review of community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0">
      <w:pPr>
        <w:spacing w:after="200" w:line="240" w:lineRule="auto"/>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4">
      <w:pPr>
        <w:pStyle w:val="Heading1"/>
        <w:numPr>
          <w:ilvl w:val="0"/>
          <w:numId w:val="1"/>
        </w:numPr>
        <w:spacing w:line="276" w:lineRule="auto"/>
        <w:rPr>
          <w:u w:val="none"/>
        </w:rPr>
      </w:pPr>
      <w:bookmarkStart w:colFirst="0" w:colLast="0" w:name="_nrdaqpc06pqc" w:id="0"/>
      <w:bookmarkEnd w:id="0"/>
      <w:commentRangeStart w:id="1"/>
      <w:commentRangeStart w:id="2"/>
      <w:commentRangeStart w:id="3"/>
      <w:r w:rsidDel="00000000" w:rsidR="00000000" w:rsidRPr="00000000">
        <w:rPr>
          <w:rtl w:val="0"/>
        </w:rPr>
        <w:t xml:space="preserve">Introduction</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This document describes </w:t>
      </w:r>
      <w:r w:rsidDel="00000000" w:rsidR="00000000" w:rsidRPr="00000000">
        <w:rPr>
          <w:rtl w:val="0"/>
        </w:rPr>
        <w:t xml:space="preserve">a </w:t>
      </w:r>
      <w:r w:rsidDel="00000000" w:rsidR="00000000" w:rsidRPr="00000000">
        <w:rPr>
          <w:rtl w:val="0"/>
        </w:rPr>
        <w:t xml:space="preserve">set of expectations </w:t>
      </w:r>
      <w:r w:rsidDel="00000000" w:rsidR="00000000" w:rsidRPr="00000000">
        <w:rPr>
          <w:rtl w:val="0"/>
        </w:rPr>
        <w:t xml:space="preserve">of </w:t>
      </w:r>
      <w:r w:rsidDel="00000000" w:rsidR="00000000" w:rsidRPr="00000000">
        <w:rPr>
          <w:rtl w:val="0"/>
        </w:rPr>
        <w:t xml:space="preserve">an Authority Node Operator (ANO) in the Factom protocol. The </w:t>
      </w:r>
      <w:r w:rsidDel="00000000" w:rsidR="00000000" w:rsidRPr="00000000">
        <w:rPr>
          <w:rtl w:val="0"/>
        </w:rPr>
        <w:t xml:space="preserve">purpose </w:t>
      </w:r>
      <w:r w:rsidDel="00000000" w:rsidR="00000000" w:rsidRPr="00000000">
        <w:rPr>
          <w:rtl w:val="0"/>
        </w:rPr>
        <w:t xml:space="preserve">of this document is to</w:t>
      </w:r>
      <w:r w:rsidDel="00000000" w:rsidR="00000000" w:rsidRPr="00000000">
        <w:rPr>
          <w:rtl w:val="0"/>
        </w:rPr>
        <w:t xml:space="preserve"> establish a standard for ANOs’ conduct and to serve as a framework to measure and compare the performances of the ANOs. An ANO’s failure to sufficiently adhere to the expectations set forth herein may constitute a cause for removal of the ANO as described in Doc 101. </w:t>
      </w:r>
    </w:p>
    <w:p w:rsidR="00000000" w:rsidDel="00000000" w:rsidP="00000000" w:rsidRDefault="00000000" w:rsidRPr="00000000" w14:paraId="00000047">
      <w:pPr>
        <w:spacing w:line="276" w:lineRule="auto"/>
        <w:ind w:left="1440" w:firstLine="0"/>
        <w:jc w:val="both"/>
        <w:rPr/>
      </w:pPr>
      <w:r w:rsidDel="00000000" w:rsidR="00000000" w:rsidRPr="00000000">
        <w:rPr>
          <w:rtl w:val="0"/>
        </w:rPr>
      </w:r>
    </w:p>
    <w:p w:rsidR="00000000" w:rsidDel="00000000" w:rsidP="00000000" w:rsidRDefault="00000000" w:rsidRPr="00000000" w14:paraId="00000048">
      <w:pPr>
        <w:numPr>
          <w:ilvl w:val="1"/>
          <w:numId w:val="1"/>
        </w:numPr>
        <w:spacing w:line="276" w:lineRule="auto"/>
        <w:ind w:left="1440" w:hanging="360"/>
        <w:jc w:val="both"/>
        <w:rPr>
          <w:ins w:author="paul snow" w:id="0" w:date="2018-12-03T23:29:46Z"/>
        </w:rPr>
      </w:pPr>
      <w:r w:rsidDel="00000000" w:rsidR="00000000" w:rsidRPr="00000000">
        <w:rPr>
          <w:rtl w:val="0"/>
        </w:rPr>
        <w:t xml:space="preserve">All capitalized terms used herein and not otherwise defined in this document shall have the meanings ascribed to them in Doc 001.  </w:t>
      </w:r>
      <w:ins w:author="paul snow" w:id="0" w:date="2018-12-03T23:29:46Z">
        <w:commentRangeStart w:id="4"/>
        <w:commentRangeStart w:id="5"/>
        <w:r w:rsidDel="00000000" w:rsidR="00000000" w:rsidRPr="00000000">
          <w:rPr>
            <w:rtl w:val="0"/>
          </w:rPr>
        </w:r>
      </w:ins>
    </w:p>
    <w:p w:rsidR="00000000" w:rsidDel="00000000" w:rsidP="00000000" w:rsidRDefault="00000000" w:rsidRPr="00000000" w14:paraId="00000049">
      <w:pPr>
        <w:spacing w:line="276" w:lineRule="auto"/>
        <w:ind w:left="1440" w:firstLine="0"/>
        <w:jc w:val="both"/>
        <w:rPr>
          <w:ins w:author="paul snow" w:id="0" w:date="2018-12-03T23:29:46Z"/>
        </w:rPr>
      </w:pPr>
      <w:ins w:author="paul snow" w:id="0" w:date="2018-12-03T23:29:46Z">
        <w:r w:rsidDel="00000000" w:rsidR="00000000" w:rsidRPr="00000000">
          <w:rPr>
            <w:rtl w:val="0"/>
          </w:rPr>
        </w:r>
      </w:ins>
    </w:p>
    <w:p w:rsidR="00000000" w:rsidDel="00000000" w:rsidP="00000000" w:rsidRDefault="00000000" w:rsidRPr="00000000" w14:paraId="0000004A">
      <w:pPr>
        <w:numPr>
          <w:ilvl w:val="1"/>
          <w:numId w:val="1"/>
        </w:numPr>
        <w:spacing w:line="276" w:lineRule="auto"/>
        <w:ind w:left="1440" w:hanging="360"/>
        <w:pPrChange w:author="paul snow" w:id="0" w:date="2018-12-03T23:29:46Z">
          <w:pPr>
            <w:numPr>
              <w:ilvl w:val="1"/>
              <w:numId w:val="1"/>
            </w:numPr>
            <w:spacing w:line="276" w:lineRule="auto"/>
            <w:ind w:left="1440" w:hanging="360"/>
            <w:jc w:val="both"/>
          </w:pPr>
        </w:pPrChange>
      </w:pPr>
      <w:ins w:author="paul snow" w:id="0" w:date="2018-12-03T23:29:46Z">
        <w:r w:rsidDel="00000000" w:rsidR="00000000" w:rsidRPr="00000000">
          <w:rPr>
            <w:rtl w:val="0"/>
          </w:rPr>
          <w:t xml:space="preserve">When full standing is implemented, and ANOs are placed in the position of defending their position as an ANO to a broad set of standing parties, then this document will be retired.</w:t>
        </w:r>
      </w:ins>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B">
      <w:pPr>
        <w:spacing w:line="276" w:lineRule="auto"/>
        <w:ind w:left="0" w:firstLine="0"/>
        <w:jc w:val="both"/>
        <w:rPr/>
      </w:pP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pStyle w:val="Heading1"/>
        <w:numPr>
          <w:ilvl w:val="0"/>
          <w:numId w:val="1"/>
        </w:numPr>
        <w:ind w:left="720" w:hanging="360"/>
        <w:rPr/>
      </w:pPr>
      <w:bookmarkStart w:colFirst="0" w:colLast="0" w:name="_4bbklnqx4cnp" w:id="1"/>
      <w:bookmarkEnd w:id="1"/>
      <w:r w:rsidDel="00000000" w:rsidR="00000000" w:rsidRPr="00000000">
        <w:rPr>
          <w:rtl w:val="0"/>
        </w:rPr>
        <w:t xml:space="preserve">Requirements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1"/>
          <w:numId w:val="1"/>
        </w:numPr>
        <w:ind w:left="1440" w:hanging="360"/>
        <w:rPr/>
      </w:pPr>
      <w:r w:rsidDel="00000000" w:rsidR="00000000" w:rsidRPr="00000000">
        <w:rPr>
          <w:rtl w:val="0"/>
        </w:rPr>
        <w:t xml:space="preserve">ANOs must take part in Factom governance in a </w:t>
      </w:r>
      <w:commentRangeStart w:id="6"/>
      <w:commentRangeStart w:id="7"/>
      <w:r w:rsidDel="00000000" w:rsidR="00000000" w:rsidRPr="00000000">
        <w:rPr>
          <w:rtl w:val="0"/>
        </w:rPr>
        <w:t xml:space="preserve">meaningful way.</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numPr>
          <w:ilvl w:val="2"/>
          <w:numId w:val="1"/>
        </w:numPr>
        <w:ind w:left="2160" w:hanging="360"/>
        <w:rPr/>
      </w:pPr>
      <w:r w:rsidDel="00000000" w:rsidR="00000000" w:rsidRPr="00000000">
        <w:rPr>
          <w:rtl w:val="0"/>
        </w:rPr>
        <w:t xml:space="preserve">ANOs should vote in at least ninety percent (</w:t>
      </w:r>
      <w:commentRangeStart w:id="8"/>
      <w:commentRangeStart w:id="9"/>
      <w:r w:rsidDel="00000000" w:rsidR="00000000" w:rsidRPr="00000000">
        <w:rPr>
          <w:rtl w:val="0"/>
        </w:rPr>
        <w:t xml:space="preserve">90%</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of the votes on the community forum or other voting platform the community adopts.</w:t>
      </w:r>
    </w:p>
    <w:p w:rsidR="00000000" w:rsidDel="00000000" w:rsidP="00000000" w:rsidRDefault="00000000" w:rsidRPr="00000000" w14:paraId="00000052">
      <w:pPr>
        <w:ind w:left="2160" w:firstLine="0"/>
        <w:rPr/>
      </w:pPr>
      <w:r w:rsidDel="00000000" w:rsidR="00000000" w:rsidRPr="00000000">
        <w:rPr>
          <w:rtl w:val="0"/>
        </w:rPr>
      </w:r>
    </w:p>
    <w:p w:rsidR="00000000" w:rsidDel="00000000" w:rsidP="00000000" w:rsidRDefault="00000000" w:rsidRPr="00000000" w14:paraId="00000053">
      <w:pPr>
        <w:numPr>
          <w:ilvl w:val="2"/>
          <w:numId w:val="1"/>
        </w:numPr>
        <w:ind w:left="2160" w:hanging="360"/>
        <w:rPr/>
      </w:pPr>
      <w:r w:rsidDel="00000000" w:rsidR="00000000" w:rsidRPr="00000000">
        <w:rPr>
          <w:rtl w:val="0"/>
        </w:rPr>
        <w:t xml:space="preserve">ANOs should utilize the “ANO Contributions” subforum to post updates on their projects, contributions, or other activities or initiatives in Factom ecosystem at least once a month.  These updates may be posted elsewhere and linked to within the forum.</w:t>
      </w:r>
    </w:p>
    <w:p w:rsidR="00000000" w:rsidDel="00000000" w:rsidP="00000000" w:rsidRDefault="00000000" w:rsidRPr="00000000" w14:paraId="00000054">
      <w:pPr>
        <w:ind w:left="2160" w:firstLine="0"/>
        <w:rPr/>
      </w:pPr>
      <w:r w:rsidDel="00000000" w:rsidR="00000000" w:rsidRPr="00000000">
        <w:rPr>
          <w:rtl w:val="0"/>
        </w:rPr>
      </w:r>
    </w:p>
    <w:p w:rsidR="00000000" w:rsidDel="00000000" w:rsidP="00000000" w:rsidRDefault="00000000" w:rsidRPr="00000000" w14:paraId="00000055">
      <w:pPr>
        <w:numPr>
          <w:ilvl w:val="2"/>
          <w:numId w:val="1"/>
        </w:numPr>
        <w:ind w:left="2160" w:hanging="360"/>
        <w:rPr>
          <w:u w:val="none"/>
        </w:rPr>
      </w:pPr>
      <w:r w:rsidDel="00000000" w:rsidR="00000000" w:rsidRPr="00000000">
        <w:rPr>
          <w:rtl w:val="0"/>
        </w:rPr>
        <w:t xml:space="preserve">ANOs should timely follow at least ninety percent (</w:t>
      </w:r>
      <w:commentRangeStart w:id="10"/>
      <w:r w:rsidDel="00000000" w:rsidR="00000000" w:rsidRPr="00000000">
        <w:rPr>
          <w:rtl w:val="0"/>
        </w:rPr>
        <w:t xml:space="preserve">90%</w:t>
      </w:r>
      <w:commentRangeEnd w:id="10"/>
      <w:r w:rsidDel="00000000" w:rsidR="00000000" w:rsidRPr="00000000">
        <w:commentReference w:id="10"/>
      </w:r>
      <w:r w:rsidDel="00000000" w:rsidR="00000000" w:rsidRPr="00000000">
        <w:rPr>
          <w:rtl w:val="0"/>
        </w:rPr>
        <w:t xml:space="preserve">) of “Minor” or “Major” discussion threads and Document Ratification threads they are invited to even if they don’t participate otherwise.</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numPr>
          <w:ilvl w:val="2"/>
          <w:numId w:val="1"/>
        </w:numPr>
        <w:ind w:left="2160" w:hanging="360"/>
        <w:rPr>
          <w:u w:val="none"/>
        </w:rPr>
      </w:pPr>
      <w:commentRangeStart w:id="11"/>
      <w:commentRangeStart w:id="12"/>
      <w:r w:rsidDel="00000000" w:rsidR="00000000" w:rsidRPr="00000000">
        <w:rPr>
          <w:rtl w:val="0"/>
        </w:rPr>
        <w:t xml:space="preserve">ANOs should review and vote on every grant proposal during Factom grant application rounds.</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1"/>
          <w:numId w:val="1"/>
        </w:numPr>
        <w:ind w:left="1440" w:hanging="360"/>
        <w:rPr/>
      </w:pPr>
      <w:r w:rsidDel="00000000" w:rsidR="00000000" w:rsidRPr="00000000">
        <w:rPr>
          <w:rtl w:val="0"/>
        </w:rPr>
        <w:t xml:space="preserve">ANOs must respond promptly to Emergency Alerts.</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numPr>
          <w:ilvl w:val="2"/>
          <w:numId w:val="1"/>
        </w:numPr>
        <w:ind w:left="2160" w:hanging="360"/>
        <w:rPr/>
      </w:pPr>
      <w:r w:rsidDel="00000000" w:rsidR="00000000" w:rsidRPr="00000000">
        <w:rPr>
          <w:rtl w:val="0"/>
        </w:rPr>
        <w:t xml:space="preserve">ANOs </w:t>
      </w:r>
      <w:r w:rsidDel="00000000" w:rsidR="00000000" w:rsidRPr="00000000">
        <w:rPr>
          <w:rtl w:val="0"/>
        </w:rPr>
        <w:t xml:space="preserve">should</w:t>
      </w:r>
      <w:r w:rsidDel="00000000" w:rsidR="00000000" w:rsidRPr="00000000">
        <w:rPr>
          <w:rtl w:val="0"/>
        </w:rPr>
        <w:t xml:space="preserve"> respond to any </w:t>
      </w:r>
      <w:r w:rsidDel="00000000" w:rsidR="00000000" w:rsidRPr="00000000">
        <w:rPr>
          <w:rtl w:val="0"/>
        </w:rPr>
        <w:t xml:space="preserve">and all </w:t>
      </w:r>
      <w:r w:rsidDel="00000000" w:rsidR="00000000" w:rsidRPr="00000000">
        <w:rPr>
          <w:rtl w:val="0"/>
        </w:rPr>
        <w:t xml:space="preserve">Factom Emergency Alert triggers within two (2) hours of the </w:t>
      </w:r>
      <w:r w:rsidDel="00000000" w:rsidR="00000000" w:rsidRPr="00000000">
        <w:rPr>
          <w:rtl w:val="0"/>
        </w:rPr>
        <w:t xml:space="preserve">occurrences of the </w:t>
      </w:r>
      <w:r w:rsidDel="00000000" w:rsidR="00000000" w:rsidRPr="00000000">
        <w:rPr>
          <w:rtl w:val="0"/>
        </w:rPr>
        <w:t xml:space="preserve">trigger event</w:t>
      </w:r>
      <w:r w:rsidDel="00000000" w:rsidR="00000000" w:rsidRPr="00000000">
        <w:rPr>
          <w:rtl w:val="0"/>
        </w:rPr>
        <w:t xml:space="preserve">s</w:t>
      </w:r>
      <w:r w:rsidDel="00000000" w:rsidR="00000000" w:rsidRPr="00000000">
        <w:rPr>
          <w:rtl w:val="0"/>
        </w:rPr>
        <w:t xml:space="preserve">.</w:t>
      </w:r>
      <w:r w:rsidDel="00000000" w:rsidR="00000000" w:rsidRPr="00000000">
        <w:rPr>
          <w:rtl w:val="0"/>
        </w:rPr>
        <w:t xml:space="preserve"> This allows critical updates and network restarts to happen in a timely manner which is vital for the </w:t>
      </w:r>
      <w:r w:rsidDel="00000000" w:rsidR="00000000" w:rsidRPr="00000000">
        <w:rPr>
          <w:rtl w:val="0"/>
        </w:rPr>
        <w:t xml:space="preserve">stability and</w:t>
      </w:r>
      <w:r w:rsidDel="00000000" w:rsidR="00000000" w:rsidRPr="00000000">
        <w:rPr>
          <w:rtl w:val="0"/>
        </w:rPr>
        <w:t xml:space="preserve"> vitality of the protocol and therefore its value to end users.</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ANOs must update </w:t>
      </w:r>
      <w:r w:rsidDel="00000000" w:rsidR="00000000" w:rsidRPr="00000000">
        <w:rPr>
          <w:rtl w:val="0"/>
        </w:rPr>
        <w:t xml:space="preserve">their associated Factomd Authority nodes promptly. </w:t>
      </w:r>
    </w:p>
    <w:p w:rsidR="00000000" w:rsidDel="00000000" w:rsidP="00000000" w:rsidRDefault="00000000" w:rsidRPr="00000000" w14:paraId="0000005E">
      <w:pPr>
        <w:ind w:left="1440" w:firstLine="0"/>
        <w:rPr/>
      </w:pPr>
      <w:r w:rsidDel="00000000" w:rsidR="00000000" w:rsidRPr="00000000">
        <w:rPr>
          <w:rtl w:val="0"/>
        </w:rPr>
        <w:t xml:space="preserve">ANOs should strive to adhere to the following update schedules:</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numPr>
          <w:ilvl w:val="2"/>
          <w:numId w:val="1"/>
        </w:numPr>
        <w:ind w:left="2160" w:hanging="360"/>
        <w:rPr>
          <w:u w:val="none"/>
        </w:rPr>
      </w:pPr>
      <w:r w:rsidDel="00000000" w:rsidR="00000000" w:rsidRPr="00000000">
        <w:rPr>
          <w:rtl w:val="0"/>
        </w:rPr>
        <w:t xml:space="preserve">W</w:t>
      </w:r>
      <w:r w:rsidDel="00000000" w:rsidR="00000000" w:rsidRPr="00000000">
        <w:rPr>
          <w:rtl w:val="0"/>
        </w:rPr>
        <w:t xml:space="preserve">ithin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7</w:t>
      </w:r>
      <w:r w:rsidDel="00000000" w:rsidR="00000000" w:rsidRPr="00000000">
        <w:rPr>
          <w:rtl w:val="0"/>
        </w:rPr>
        <w:t xml:space="preserve">) days for ordinar</w:t>
      </w:r>
      <w:r w:rsidDel="00000000" w:rsidR="00000000" w:rsidRPr="00000000">
        <w:rPr>
          <w:rtl w:val="0"/>
        </w:rPr>
        <w:t xml:space="preserve">ily scheduled</w:t>
      </w:r>
      <w:r w:rsidDel="00000000" w:rsidR="00000000" w:rsidRPr="00000000">
        <w:rPr>
          <w:rtl w:val="0"/>
        </w:rPr>
        <w:t xml:space="preserve"> factomd software updates.</w:t>
      </w:r>
      <w:r w:rsidDel="00000000" w:rsidR="00000000" w:rsidRPr="00000000">
        <w:rPr>
          <w:rtl w:val="0"/>
        </w:rPr>
      </w:r>
    </w:p>
    <w:p w:rsidR="00000000" w:rsidDel="00000000" w:rsidP="00000000" w:rsidRDefault="00000000" w:rsidRPr="00000000" w14:paraId="00000061">
      <w:pPr>
        <w:ind w:left="2160" w:firstLine="0"/>
        <w:rPr/>
      </w:pPr>
      <w:r w:rsidDel="00000000" w:rsidR="00000000" w:rsidRPr="00000000">
        <w:rPr>
          <w:rtl w:val="0"/>
        </w:rPr>
      </w:r>
    </w:p>
    <w:p w:rsidR="00000000" w:rsidDel="00000000" w:rsidP="00000000" w:rsidRDefault="00000000" w:rsidRPr="00000000" w14:paraId="00000062">
      <w:pPr>
        <w:numPr>
          <w:ilvl w:val="2"/>
          <w:numId w:val="1"/>
        </w:numPr>
        <w:ind w:left="2160" w:hanging="360"/>
        <w:rPr>
          <w:u w:val="none"/>
        </w:rPr>
      </w:pPr>
      <w:r w:rsidDel="00000000" w:rsidR="00000000" w:rsidRPr="00000000">
        <w:rPr>
          <w:rtl w:val="0"/>
        </w:rPr>
        <w:t xml:space="preserve">Prior to the activation height for updates with such a requirement.</w:t>
      </w:r>
    </w:p>
    <w:p w:rsidR="00000000" w:rsidDel="00000000" w:rsidP="00000000" w:rsidRDefault="00000000" w:rsidRPr="00000000" w14:paraId="00000063">
      <w:pPr>
        <w:ind w:left="2160" w:firstLine="0"/>
        <w:rPr/>
      </w:pPr>
      <w:r w:rsidDel="00000000" w:rsidR="00000000" w:rsidRPr="00000000">
        <w:rPr>
          <w:rtl w:val="0"/>
        </w:rPr>
      </w:r>
    </w:p>
    <w:p w:rsidR="00000000" w:rsidDel="00000000" w:rsidP="00000000" w:rsidRDefault="00000000" w:rsidRPr="00000000" w14:paraId="00000064">
      <w:pPr>
        <w:numPr>
          <w:ilvl w:val="2"/>
          <w:numId w:val="1"/>
        </w:numPr>
        <w:ind w:left="2160" w:hanging="360"/>
        <w:rPr>
          <w:u w:val="none"/>
        </w:rPr>
      </w:pPr>
      <w:r w:rsidDel="00000000" w:rsidR="00000000" w:rsidRPr="00000000">
        <w:rPr>
          <w:rtl w:val="0"/>
        </w:rPr>
        <w:t xml:space="preserve">As </w:t>
      </w:r>
      <w:ins w:author="Brian Deery" w:id="2" w:date="2018-12-03T19:21:46Z">
        <w:r w:rsidDel="00000000" w:rsidR="00000000" w:rsidRPr="00000000">
          <w:rPr>
            <w:rtl w:val="0"/>
          </w:rPr>
          <w:t xml:space="preserve">suggested</w:t>
        </w:r>
      </w:ins>
      <w:del w:author="Brian Deery" w:id="2" w:date="2018-12-03T19:21:46Z">
        <w:r w:rsidDel="00000000" w:rsidR="00000000" w:rsidRPr="00000000">
          <w:rPr>
            <w:rtl w:val="0"/>
          </w:rPr>
          <w:delText xml:space="preserve">instructed</w:delText>
        </w:r>
      </w:del>
      <w:r w:rsidDel="00000000" w:rsidR="00000000" w:rsidRPr="00000000">
        <w:rPr>
          <w:rtl w:val="0"/>
        </w:rPr>
        <w:t xml:space="preserve"> during a network emergency situation.</w:t>
      </w:r>
    </w:p>
    <w:p w:rsidR="00000000" w:rsidDel="00000000" w:rsidP="00000000" w:rsidRDefault="00000000" w:rsidRPr="00000000" w14:paraId="00000065">
      <w:pPr>
        <w:ind w:left="2160" w:firstLine="0"/>
        <w:rPr/>
      </w:pPr>
      <w:r w:rsidDel="00000000" w:rsidR="00000000" w:rsidRPr="00000000">
        <w:rPr>
          <w:rtl w:val="0"/>
        </w:rPr>
      </w:r>
    </w:p>
    <w:p w:rsidR="00000000" w:rsidDel="00000000" w:rsidP="00000000" w:rsidRDefault="00000000" w:rsidRPr="00000000" w14:paraId="00000066">
      <w:pPr>
        <w:numPr>
          <w:ilvl w:val="1"/>
          <w:numId w:val="1"/>
        </w:numPr>
        <w:ind w:left="1440" w:hanging="360"/>
      </w:pPr>
      <w:r w:rsidDel="00000000" w:rsidR="00000000" w:rsidRPr="00000000">
        <w:rPr>
          <w:rtl w:val="0"/>
        </w:rPr>
        <w:t xml:space="preserve">ANOs discovering bugs or vulnerabilities in the Factom protocol must not disclose these bugs publically for at least ninety (90) days</w:t>
      </w:r>
      <w:ins w:author="Brian Deery" w:id="3" w:date="2018-12-03T19:26:39Z">
        <w:r w:rsidDel="00000000" w:rsidR="00000000" w:rsidRPr="00000000">
          <w:rPr>
            <w:rtl w:val="0"/>
          </w:rPr>
          <w:t xml:space="preserve"> or until the bug has been protected against</w:t>
        </w:r>
      </w:ins>
      <w:r w:rsidDel="00000000" w:rsidR="00000000" w:rsidRPr="00000000">
        <w:rPr>
          <w:rtl w:val="0"/>
        </w:rPr>
        <w:t xml:space="preserve">.</w:t>
      </w:r>
      <w:r w:rsidDel="00000000" w:rsidR="00000000" w:rsidRPr="00000000">
        <w:rPr>
          <w:rtl w:val="0"/>
        </w:rPr>
        <w:t xml:space="preserve">  </w:t>
      </w:r>
      <w:del w:author="Brian Deery" w:id="4" w:date="2018-12-03T19:27:59Z">
        <w:commentRangeStart w:id="13"/>
        <w:commentRangeStart w:id="14"/>
        <w:commentRangeStart w:id="15"/>
        <w:commentRangeStart w:id="16"/>
        <w:r w:rsidDel="00000000" w:rsidR="00000000" w:rsidRPr="00000000">
          <w:rPr>
            <w:rtl w:val="0"/>
          </w:rPr>
          <w:delText xml:space="preserve">Bugs and vulnerabilities </w:delText>
        </w:r>
      </w:del>
      <w:ins w:author="Brian Deery" w:id="4" w:date="2018-12-03T19:27:59Z">
        <w:del w:author="Brian Deery" w:id="4" w:date="2018-12-03T19:27:59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delText xml:space="preserve">should</w:delText>
          </w:r>
        </w:del>
      </w:ins>
      <w:del w:author="Brian Deery" w:id="4" w:date="2018-12-03T19:27:59Z">
        <w:r w:rsidDel="00000000" w:rsidR="00000000" w:rsidRPr="00000000">
          <w:rPr>
            <w:rtl w:val="0"/>
          </w:rPr>
          <w:delText xml:space="preserve">must be raised to </w:delText>
        </w:r>
        <w:commentRangeStart w:id="17"/>
        <w:commentRangeStart w:id="18"/>
        <w:r w:rsidDel="00000000" w:rsidR="00000000" w:rsidRPr="00000000">
          <w:rPr>
            <w:rtl w:val="0"/>
          </w:rPr>
          <w:delText xml:space="preserve">the </w:delText>
        </w:r>
        <w:r w:rsidDel="00000000" w:rsidR="00000000" w:rsidRPr="00000000">
          <w:rPr>
            <w:rtl w:val="0"/>
          </w:rPr>
          <w:delText xml:space="preserve">Code, Core and Technical </w:delText>
        </w:r>
        <w:r w:rsidDel="00000000" w:rsidR="00000000" w:rsidRPr="00000000">
          <w:rPr>
            <w:rtl w:val="0"/>
          </w:rPr>
          <w:delText xml:space="preserve">Committee</w:delText>
        </w:r>
        <w:r w:rsidDel="00000000" w:rsidR="00000000" w:rsidRPr="00000000">
          <w:rPr>
            <w:rtl w:val="0"/>
          </w:rPr>
          <w:delText xml:space="preserve">/Working Group to allow patches to be installed across the network.</w:delText>
        </w:r>
      </w:del>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ANOs should announce any changes to their efficiency in their ANO Contributions update threads.</w:t>
      </w:r>
      <w:r w:rsidDel="00000000" w:rsidR="00000000" w:rsidRPr="00000000">
        <w:rPr>
          <w:rtl w:val="0"/>
        </w:rPr>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numPr>
          <w:ilvl w:val="1"/>
          <w:numId w:val="1"/>
        </w:numPr>
        <w:ind w:left="1440" w:hanging="360"/>
        <w:rPr/>
      </w:pPr>
      <w:r w:rsidDel="00000000" w:rsidR="00000000" w:rsidRPr="00000000">
        <w:rPr>
          <w:color w:val="333333"/>
          <w:highlight w:val="white"/>
          <w:rtl w:val="0"/>
        </w:rPr>
        <w:t xml:space="preserve">ANOs should report anomalies and provide logs to the</w:t>
      </w:r>
      <w:commentRangeStart w:id="19"/>
      <w:commentRangeStart w:id="20"/>
      <w:r w:rsidDel="00000000" w:rsidR="00000000" w:rsidRPr="00000000">
        <w:rPr>
          <w:color w:val="333333"/>
          <w:highlight w:val="white"/>
          <w:rtl w:val="0"/>
        </w:rPr>
        <w:t xml:space="preserve"> </w:t>
      </w:r>
      <w:ins w:author="Brian Deery" w:id="5" w:date="2018-12-04T22:26:43Z">
        <w:commentRangeEnd w:id="19"/>
        <w:r w:rsidDel="00000000" w:rsidR="00000000" w:rsidRPr="00000000">
          <w:commentReference w:id="19"/>
        </w:r>
        <w:commentRangeEnd w:id="20"/>
        <w:r w:rsidDel="00000000" w:rsidR="00000000" w:rsidRPr="00000000">
          <w:commentReference w:id="20"/>
        </w:r>
        <w:commentRangeStart w:id="21"/>
        <w:r w:rsidDel="00000000" w:rsidR="00000000" w:rsidRPr="00000000">
          <w:rPr>
            <w:color w:val="333333"/>
            <w:highlight w:val="white"/>
            <w:rtl w:val="0"/>
          </w:rPr>
          <w:t xml:space="preserve">common log repository </w:t>
        </w:r>
      </w:ins>
      <w:del w:author="Brian Deery" w:id="5" w:date="2018-12-04T22:26:43Z">
        <w:commentRangeEnd w:id="21"/>
        <w:r w:rsidDel="00000000" w:rsidR="00000000" w:rsidRPr="00000000">
          <w:commentReference w:id="21"/>
        </w:r>
        <w:r w:rsidDel="00000000" w:rsidR="00000000" w:rsidRPr="00000000">
          <w:rPr>
            <w:color w:val="333333"/>
            <w:highlight w:val="white"/>
            <w:rtl w:val="0"/>
          </w:rPr>
          <w:delText xml:space="preserve">Code, Core and Technical Committee/Working Group</w:delText>
        </w:r>
      </w:del>
      <w:r w:rsidDel="00000000" w:rsidR="00000000" w:rsidRPr="00000000">
        <w:rPr>
          <w:color w:val="333333"/>
          <w:highlight w:val="white"/>
          <w:rtl w:val="0"/>
        </w:rPr>
        <w:t xml:space="preserve"> upon request and adhere to any other incident and alerting processes approved by the Standing Parties.</w:t>
      </w:r>
      <w:r w:rsidDel="00000000" w:rsidR="00000000" w:rsidRPr="00000000">
        <w:rPr>
          <w:rtl w:val="0"/>
        </w:rPr>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ANOs </w:t>
      </w:r>
      <w:r w:rsidDel="00000000" w:rsidR="00000000" w:rsidRPr="00000000">
        <w:rPr>
          <w:rtl w:val="0"/>
        </w:rPr>
        <w:t xml:space="preserve">should </w:t>
      </w:r>
      <w:r w:rsidDel="00000000" w:rsidR="00000000" w:rsidRPr="00000000">
        <w:rPr>
          <w:rtl w:val="0"/>
        </w:rPr>
        <w:t xml:space="preserve">maintain updated emergency contact info</w:t>
      </w:r>
      <w:r w:rsidDel="00000000" w:rsidR="00000000" w:rsidRPr="00000000">
        <w:rPr>
          <w:rtl w:val="0"/>
        </w:rPr>
        <w:t xml:space="preserve">rmation</w:t>
      </w:r>
      <w:r w:rsidDel="00000000" w:rsidR="00000000" w:rsidRPr="00000000">
        <w:rPr>
          <w:rtl w:val="0"/>
        </w:rPr>
        <w:t xml:space="preserve"> via the </w:t>
      </w:r>
      <w:ins w:author="paul snow" w:id="6" w:date="2018-12-05T13:49:42Z">
        <w:r w:rsidDel="00000000" w:rsidR="00000000" w:rsidRPr="00000000">
          <w:rPr>
            <w:rtl w:val="0"/>
          </w:rPr>
          <w:t xml:space="preserve">t</w:t>
        </w:r>
      </w:ins>
      <w:r w:rsidDel="00000000" w:rsidR="00000000" w:rsidRPr="00000000">
        <w:rPr>
          <w:rtl w:val="0"/>
        </w:rPr>
        <w:t xml:space="preserve">Emergency Contact Information form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numPr>
          <w:ilvl w:val="1"/>
          <w:numId w:val="1"/>
        </w:numPr>
        <w:ind w:left="1440" w:hanging="360"/>
        <w:rPr>
          <w:u w:val="none"/>
        </w:rPr>
      </w:pPr>
      <w:r w:rsidDel="00000000" w:rsidR="00000000" w:rsidRPr="00000000">
        <w:rPr>
          <w:rtl w:val="0"/>
        </w:rPr>
        <w:t xml:space="preserve">ANOs </w:t>
      </w:r>
      <w:r w:rsidDel="00000000" w:rsidR="00000000" w:rsidRPr="00000000">
        <w:rPr>
          <w:rtl w:val="0"/>
        </w:rPr>
        <w:t xml:space="preserve">should </w:t>
      </w:r>
      <w:r w:rsidDel="00000000" w:rsidR="00000000" w:rsidRPr="00000000">
        <w:rPr>
          <w:rtl w:val="0"/>
        </w:rPr>
        <w:t xml:space="preserve">make r</w:t>
      </w:r>
      <w:r w:rsidDel="00000000" w:rsidR="00000000" w:rsidRPr="00000000">
        <w:rPr>
          <w:rtl w:val="0"/>
        </w:rPr>
        <w:t xml:space="preserve">easonable and good faith efforts </w:t>
      </w:r>
      <w:r w:rsidDel="00000000" w:rsidR="00000000" w:rsidRPr="00000000">
        <w:rPr>
          <w:rtl w:val="0"/>
        </w:rPr>
        <w:t xml:space="preserve">to adhere to their currently listed ANO</w:t>
      </w:r>
      <w:r w:rsidDel="00000000" w:rsidR="00000000" w:rsidRPr="00000000">
        <w:rPr>
          <w:rtl w:val="0"/>
        </w:rPr>
        <w:t xml:space="preserve">-</w:t>
      </w:r>
      <w:r w:rsidDel="00000000" w:rsidR="00000000" w:rsidRPr="00000000">
        <w:rPr>
          <w:rtl w:val="0"/>
        </w:rPr>
        <w:t xml:space="preserve">pledges</w:t>
      </w:r>
      <w:r w:rsidDel="00000000" w:rsidR="00000000" w:rsidRPr="00000000">
        <w:rPr>
          <w:rtl w:val="0"/>
        </w:rPr>
        <w:t xml:space="preserve">. </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ANOs should</w:t>
      </w:r>
      <w:r w:rsidDel="00000000" w:rsidR="00000000" w:rsidRPr="00000000">
        <w:rPr>
          <w:rtl w:val="0"/>
        </w:rPr>
        <w:t xml:space="preserve"> engage the community in the event that </w:t>
      </w:r>
      <w:r w:rsidDel="00000000" w:rsidR="00000000" w:rsidRPr="00000000">
        <w:rPr>
          <w:rtl w:val="0"/>
        </w:rPr>
        <w:t xml:space="preserve">their </w:t>
      </w:r>
      <w:r w:rsidDel="00000000" w:rsidR="00000000" w:rsidRPr="00000000">
        <w:rPr>
          <w:rtl w:val="0"/>
        </w:rPr>
        <w:t xml:space="preserve">pledges require </w:t>
      </w:r>
      <w:r w:rsidDel="00000000" w:rsidR="00000000" w:rsidRPr="00000000">
        <w:rPr>
          <w:rtl w:val="0"/>
        </w:rPr>
        <w:t xml:space="preserve">any </w:t>
      </w:r>
      <w:r w:rsidDel="00000000" w:rsidR="00000000" w:rsidRPr="00000000">
        <w:rPr>
          <w:rtl w:val="0"/>
        </w:rPr>
        <w:t xml:space="preserve">modification or updat</w:t>
      </w:r>
      <w:r w:rsidDel="00000000" w:rsidR="00000000" w:rsidRPr="00000000">
        <w:rPr>
          <w:rtl w:val="0"/>
        </w:rPr>
        <w:t xml:space="preserve">e by posting in their ANO Contributions threads.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ANOs should abide by the factomprotocol.org code of conduct when utilizing the website.</w:t>
      </w: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numPr>
          <w:ilvl w:val="1"/>
          <w:numId w:val="1"/>
        </w:numPr>
        <w:ind w:left="1440" w:hanging="360"/>
        <w:rPr>
          <w:u w:val="none"/>
        </w:rPr>
      </w:pPr>
      <w:r w:rsidDel="00000000" w:rsidR="00000000" w:rsidRPr="00000000">
        <w:rPr>
          <w:rtl w:val="0"/>
        </w:rPr>
        <w:t xml:space="preserve">ANOs should attend ANO meetings.</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ANOs should make reasonable efforts to have at least one person from their team attend Factom Retreats which may be held once per year.</w:t>
      </w:r>
      <w:r w:rsidDel="00000000" w:rsidR="00000000" w:rsidRPr="00000000">
        <w:rPr>
          <w:rtl w:val="0"/>
        </w:rPr>
      </w:r>
    </w:p>
    <w:p w:rsidR="00000000" w:rsidDel="00000000" w:rsidP="00000000" w:rsidRDefault="00000000" w:rsidRPr="00000000" w14:paraId="00000077">
      <w:pPr>
        <w:ind w:left="1440" w:firstLine="0"/>
        <w:rPr>
          <w:del w:author="Brian Deery" w:id="7" w:date="2018-12-03T19:36:21Z"/>
        </w:rPr>
      </w:pPr>
      <w:del w:author="Brian Deery" w:id="7" w:date="2018-12-03T19:36:21Z">
        <w:commentRangeStart w:id="22"/>
        <w:commentRangeStart w:id="23"/>
        <w:r w:rsidDel="00000000" w:rsidR="00000000" w:rsidRPr="00000000">
          <w:rPr>
            <w:rtl w:val="0"/>
          </w:rPr>
        </w:r>
      </w:del>
    </w:p>
    <w:p w:rsidR="00000000" w:rsidDel="00000000" w:rsidP="00000000" w:rsidRDefault="00000000" w:rsidRPr="00000000" w14:paraId="00000078">
      <w:pPr>
        <w:numPr>
          <w:ilvl w:val="1"/>
          <w:numId w:val="1"/>
        </w:numPr>
        <w:ind w:left="1440" w:hanging="360"/>
        <w:rPr>
          <w:u w:val="none"/>
        </w:rPr>
      </w:pPr>
      <w:del w:author="Brian Deery" w:id="7" w:date="2018-12-03T19:36:21Z">
        <w:commentRangeStart w:id="24"/>
        <w:commentRangeStart w:id="25"/>
        <w:r w:rsidDel="00000000" w:rsidR="00000000" w:rsidRPr="00000000">
          <w:rPr>
            <w:rtl w:val="0"/>
          </w:rPr>
          <w:delText xml:space="preserve">ANOs should provide relevant information for the “Major Contributors” section on factomprotocol.org and keep it updated.</w:delText>
        </w:r>
      </w:del>
      <w:commentRangeEnd w:id="24"/>
      <w:r w:rsidDel="00000000" w:rsidR="00000000" w:rsidRPr="00000000">
        <w:commentReference w:id="24"/>
      </w:r>
      <w:commentRangeEnd w:id="25"/>
      <w:r w:rsidDel="00000000" w:rsidR="00000000" w:rsidRPr="00000000">
        <w:commentReference w:id="25"/>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ANOs should make every effort to operate their Authority node servers as close to 100% uptime as possible, not counting network/infrastructure-related issues beyond their control. </w:t>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numPr>
          <w:ilvl w:val="1"/>
          <w:numId w:val="1"/>
        </w:numPr>
        <w:ind w:left="1440" w:hanging="360"/>
        <w:rPr>
          <w:u w:val="none"/>
        </w:rPr>
      </w:pPr>
      <w:del w:author="Brian Deery" w:id="8" w:date="2018-12-03T19:30:32Z">
        <w:commentRangeStart w:id="26"/>
        <w:r w:rsidDel="00000000" w:rsidR="00000000" w:rsidRPr="00000000">
          <w:rPr>
            <w:rtl w:val="0"/>
          </w:rPr>
          <w:delText xml:space="preserve">ANOs should support the efforts of the Factom Marketing Committee/Working Group in promoting marketing launches of Factom protocol announcements and ANO product announcements.</w:delText>
        </w:r>
      </w:del>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numPr>
          <w:ilvl w:val="1"/>
          <w:numId w:val="1"/>
        </w:numPr>
        <w:ind w:left="1440" w:hanging="360"/>
        <w:rPr>
          <w:ins w:author="Samuel Vanderwaal" w:id="9" w:date="2018-12-03T18:06:08Z"/>
          <w:u w:val="none"/>
        </w:rPr>
      </w:pPr>
      <w:ins w:author="Samuel Vanderwaal" w:id="9" w:date="2018-12-03T18:06:08Z">
        <w:r w:rsidDel="00000000" w:rsidR="00000000" w:rsidRPr="00000000">
          <w:rPr>
            <w:rtl w:val="0"/>
          </w:rPr>
          <w:t xml:space="preserve">An ANO’s value provided to the protocol should be commensurate with their node efficiency.</w:t>
        </w:r>
      </w:ins>
    </w:p>
    <w:p w:rsidR="00000000" w:rsidDel="00000000" w:rsidP="00000000" w:rsidRDefault="00000000" w:rsidRPr="00000000" w14:paraId="0000007F">
      <w:pPr>
        <w:ind w:left="1440" w:firstLine="0"/>
        <w:rPr>
          <w:ins w:author="Samuel Vanderwaal" w:id="9" w:date="2018-12-03T18:06:08Z"/>
        </w:rPr>
      </w:pPr>
      <w:ins w:author="Samuel Vanderwaal" w:id="9" w:date="2018-12-03T18:06:08Z">
        <w:r w:rsidDel="00000000" w:rsidR="00000000" w:rsidRPr="00000000">
          <w:rPr>
            <w:rtl w:val="0"/>
          </w:rPr>
        </w:r>
      </w:ins>
    </w:p>
    <w:p w:rsidR="00000000" w:rsidDel="00000000" w:rsidP="00000000" w:rsidRDefault="00000000" w:rsidRPr="00000000" w14:paraId="00000080">
      <w:pPr>
        <w:numPr>
          <w:ilvl w:val="1"/>
          <w:numId w:val="1"/>
        </w:numPr>
        <w:ind w:left="1440" w:hanging="360"/>
        <w:rPr>
          <w:ins w:author="Samuel Vanderwaal" w:id="9" w:date="2018-12-03T18:06:08Z"/>
          <w:del w:author="Brian Deery" w:id="10" w:date="2018-12-04T22:25:04Z"/>
        </w:rPr>
      </w:pPr>
      <w:ins w:author="Samuel Vanderwaal" w:id="9" w:date="2018-12-03T18:06:08Z">
        <w:del w:author="Brian Deery" w:id="10" w:date="2018-12-04T22:25:04Z">
          <w:commentRangeStart w:id="27"/>
          <w:commentRangeStart w:id="28"/>
          <w:r w:rsidDel="00000000" w:rsidR="00000000" w:rsidRPr="00000000">
            <w:rPr>
              <w:rtl w:val="0"/>
              <w:rPrChange w:author="Samuel Vanderwaal" w:id="11" w:date="2018-12-03T18:47:42Z">
                <w:rPr/>
              </w:rPrChange>
            </w:rPr>
            <w:delText xml:space="preserve">If an ANO suspects or knows that either one of their nodes or their Factom authority identities have been compromised by a third party, they should disclose this information as soon as possible to the chair(s) of the Core and Code Committee/Working Group. </w:delText>
          </w:r>
        </w:del>
      </w:ins>
    </w:p>
    <w:p w:rsidR="00000000" w:rsidDel="00000000" w:rsidP="00000000" w:rsidRDefault="00000000" w:rsidRPr="00000000" w14:paraId="00000081">
      <w:pPr>
        <w:rPr>
          <w:ins w:author="Samuel Vanderwaal" w:id="9" w:date="2018-12-03T18:06:08Z"/>
          <w:del w:author="Brian Deery" w:id="10" w:date="2018-12-04T22:25:04Z"/>
          <w:rPrChange w:author="Samuel Vanderwaal" w:id="11" w:date="2018-12-03T18:47:42Z">
            <w:rPr/>
          </w:rPrChange>
        </w:rPr>
      </w:pPr>
      <w:ins w:author="Samuel Vanderwaal" w:id="9" w:date="2018-12-03T18:06:08Z">
        <w:del w:author="Brian Deery" w:id="10" w:date="2018-12-04T22:25:04Z">
          <w:r w:rsidDel="00000000" w:rsidR="00000000" w:rsidRPr="00000000">
            <w:rPr>
              <w:rtl w:val="0"/>
            </w:rPr>
          </w:r>
        </w:del>
      </w:ins>
    </w:p>
    <w:p w:rsidR="00000000" w:rsidDel="00000000" w:rsidP="00000000" w:rsidRDefault="00000000" w:rsidRPr="00000000" w14:paraId="00000082">
      <w:pPr>
        <w:ind w:left="1440" w:firstLine="0"/>
        <w:rPr>
          <w:ins w:author="Samuel Vanderwaal" w:id="9" w:date="2018-12-03T18:06:08Z"/>
          <w:del w:author="Brian Deery" w:id="10" w:date="2018-12-04T22:25:04Z"/>
          <w:rPrChange w:author="Samuel Vanderwaal" w:id="11" w:date="2018-12-03T18:47:42Z">
            <w:rPr/>
          </w:rPrChange>
        </w:rPr>
      </w:pPr>
      <w:ins w:author="Samuel Vanderwaal" w:id="9" w:date="2018-12-03T18:06:08Z">
        <w:del w:author="Brian Deery" w:id="10" w:date="2018-12-04T22:25:04Z">
          <w:r w:rsidDel="00000000" w:rsidR="00000000" w:rsidRPr="00000000">
            <w:rPr>
              <w:rtl w:val="0"/>
              <w:rPrChange w:author="Samuel Vanderwaal" w:id="11" w:date="2018-12-03T18:47:42Z">
                <w:rPr/>
              </w:rPrChange>
            </w:rPr>
            <w:delText xml:space="preserve">Internal changes in an ANO's sysadmin composition might also constitute a risk, and should be discussed with the committee if deemed relevant to ensure the safety of the Authority Identity keys and the wider Factom network.</w:delText>
          </w:r>
        </w:del>
      </w:ins>
    </w:p>
    <w:p w:rsidR="00000000" w:rsidDel="00000000" w:rsidP="00000000" w:rsidRDefault="00000000" w:rsidRPr="00000000" w14:paraId="00000083">
      <w:pPr>
        <w:rPr>
          <w:ins w:author="Samuel Vanderwaal" w:id="9" w:date="2018-12-03T18:06:08Z"/>
          <w:del w:author="Brian Deery" w:id="10" w:date="2018-12-04T22:25:04Z"/>
          <w:rPrChange w:author="Samuel Vanderwaal" w:id="11" w:date="2018-12-03T18:47:42Z">
            <w:rPr/>
          </w:rPrChange>
        </w:rPr>
      </w:pPr>
      <w:ins w:author="Samuel Vanderwaal" w:id="9" w:date="2018-12-03T18:06:08Z">
        <w:del w:author="Brian Deery" w:id="10" w:date="2018-12-04T22:25:04Z">
          <w:r w:rsidDel="00000000" w:rsidR="00000000" w:rsidRPr="00000000">
            <w:rPr>
              <w:rtl w:val="0"/>
            </w:rPr>
          </w:r>
        </w:del>
      </w:ins>
    </w:p>
    <w:p w:rsidR="00000000" w:rsidDel="00000000" w:rsidP="00000000" w:rsidRDefault="00000000" w:rsidRPr="00000000" w14:paraId="00000084">
      <w:pPr>
        <w:ind w:left="1440" w:firstLine="0"/>
        <w:rPr>
          <w:del w:author="Brian Deery" w:id="10" w:date="2018-12-04T22:25:04Z"/>
          <w:rFonts w:ascii="Arial" w:cs="Arial" w:eastAsia="Arial" w:hAnsi="Arial"/>
          <w:b w:val="0"/>
          <w:i w:val="0"/>
          <w:smallCaps w:val="0"/>
          <w:strike w:val="0"/>
          <w:color w:val="000000"/>
          <w:sz w:val="22"/>
          <w:szCs w:val="22"/>
          <w:u w:val="none"/>
          <w:shd w:fill="auto" w:val="clear"/>
          <w:vertAlign w:val="baseline"/>
          <w:rPrChange w:author="Samuel Vanderwaal" w:id="11" w:date="2018-12-03T18:47:42Z">
            <w:rPr>
              <w:u w:val="none"/>
            </w:rPr>
          </w:rPrChange>
        </w:rPr>
        <w:pPrChange w:author="Samuel Vanderwaal" w:id="0" w:date="2018-12-03T18:47:42Z">
          <w:pPr>
            <w:numPr>
              <w:ilvl w:val="1"/>
              <w:numId w:val="1"/>
            </w:numPr>
            <w:ind w:left="1440" w:hanging="360"/>
          </w:pPr>
        </w:pPrChange>
      </w:pPr>
      <w:ins w:author="Samuel Vanderwaal" w:id="9" w:date="2018-12-03T18:06:08Z">
        <w:del w:author="Brian Deery" w:id="10" w:date="2018-12-04T22:25:04Z">
          <w:r w:rsidDel="00000000" w:rsidR="00000000" w:rsidRPr="00000000">
            <w:rPr>
              <w:rtl w:val="0"/>
              <w:rPrChange w:author="Samuel Vanderwaal" w:id="11" w:date="2018-12-03T18:47:42Z">
                <w:rPr/>
              </w:rPrChange>
            </w:rPr>
            <w:delText xml:space="preserve">Note: The act of disclosing this kind of information to the committee should be commended by the standing parties, as doing so is an important aspect of maintaining and increasing the Factom network's security as a whole. It enables the Core- and Code-committee to reveal and identify potential system security issues, and ensures that Authority nodes are not operating with compromised identities.</w:delText>
          </w:r>
        </w:del>
      </w:ins>
      <w:del w:author="Brian Deery" w:id="10" w:date="2018-12-04T22:25:04Z">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del>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pStyle w:val="Heading1"/>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right="0" w:firstLine="720"/>
        <w:jc w:val="left"/>
        <w:rPr/>
      </w:pPr>
      <w:bookmarkStart w:colFirst="0" w:colLast="0" w:name="_qhnx18x63j9l" w:id="2"/>
      <w:bookmarkEnd w:id="2"/>
      <w:r w:rsidDel="00000000" w:rsidR="00000000" w:rsidRPr="00000000">
        <w:rPr>
          <w:rtl w:val="0"/>
        </w:rPr>
      </w:r>
    </w:p>
    <w:p w:rsidR="00000000" w:rsidDel="00000000" w:rsidP="00000000" w:rsidRDefault="00000000" w:rsidRPr="00000000" w14:paraId="00000087">
      <w:pPr>
        <w:spacing w:line="276" w:lineRule="auto"/>
        <w:ind w:left="2880" w:firstLine="0"/>
        <w:jc w:val="both"/>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243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Deery" w:id="10" w:date="2018-12-03T19:37:25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oof, this sounds high as well.</w:t>
      </w:r>
    </w:p>
  </w:comment>
  <w:comment w:author="David Chapman" w:id="22" w:date="2018-12-04T01:02:33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not want ANOs to provide relevant information about their team for factomprotocol.org?</w:t>
      </w:r>
    </w:p>
  </w:comment>
  <w:comment w:author="Samuel Vanderwaal" w:id="23" w:date="2018-12-04T17:38:21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this seems useful and shouldn't take much effort to keep updated. Also it's a "should" not a must. Why do you want it removed, Brian?</w:t>
      </w:r>
    </w:p>
  </w:comment>
  <w:comment w:author="Brian Deery" w:id="11" w:date="2018-12-03T19:40:05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some language about abstaining.  There was a lot of abstaining before.  I'm not really sure if we want to force voting when people aren't able to supply the attention bandwith.</w:t>
      </w:r>
    </w:p>
  </w:comment>
  <w:comment w:author="David Chapman" w:id="12" w:date="2018-12-04T00:55:22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Grants are a critical component of the Factom Protocol.  The community was upset some ANOs did not take part and this wording is a reflection of that.  ANOs need to figure out how to have the bandwidth to take part in the grant process.</w:t>
      </w:r>
    </w:p>
  </w:comment>
  <w:comment w:author="paul snow" w:id="6" w:date="2018-12-03T22:24:58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can be gamed.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Just blind voting can get you 90%</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A post is easy enough to make, but is it meaningful?</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Following isn't that hard without reading the threads.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One can't tell if an ANO really reviewed a proposal, and the vote is easy.</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measures can be gamed without having provided value in a "meaningful way", and at the same time an ANO can in fact be participating in Factom governance in a meaningful way and fail at one or more of these.</w:t>
      </w:r>
    </w:p>
  </w:comment>
  <w:comment w:author="David Chapman" w:id="7" w:date="2018-12-04T00:51:30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can be gamed.  Most things in life can be gamed.  At the same time, most ANOs are going to want to follow what is expected of them so we should set forth those expectations or we will get, "I didn't know that was expected of me".  If you define the expectations, most will follow them in a meaningful manner rather than game the system.</w:t>
      </w:r>
    </w:p>
  </w:comment>
  <w:comment w:author="Shuang Leng" w:id="0" w:date="2018-12-05T03:32:22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doc number? I don't think it should be a governance doc.</w:t>
      </w:r>
    </w:p>
  </w:comment>
  <w:comment w:author="paul snow" w:id="19" w:date="2018-12-03T22:44:35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phrase equate to the core developers?  If not, what do they need logs for, and why are we not requiring logs be provided to the core developers?</w:t>
      </w:r>
    </w:p>
  </w:comment>
  <w:comment w:author="David Chapman" w:id="20" w:date="2018-12-04T00:59:01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devs should either be a part of the Core Committee or in regular contact.  It's efficient for me to contact the Core Committee to handle a situation who should be in close contact with all Core Devs.  Or am I expected to try and get ahold of Clay Douglass if an issue arises?</w:t>
      </w:r>
    </w:p>
  </w:comment>
  <w:comment w:author="paul snow" w:id="17" w:date="2018-12-03T22:39:39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like bugs and vulnerabilities should be restricted on a need to know basis, making this a responsibility of the core developers.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fewer people that know about a vulnerability during testing/debugging/development/deployment of a vulnerability patch, the better.</w:t>
      </w:r>
    </w:p>
  </w:comment>
  <w:comment w:author="David Chapman" w:id="18" w:date="2018-12-04T00:57:32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which is why it is stated it should be raised with the Core committee.  If the committee doesn't trust a member with such knowledge, they should be removed.</w:t>
      </w:r>
    </w:p>
  </w:comment>
  <w:comment w:author="Brian Deery" w:id="26" w:date="2018-12-03T19:34:08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 of private products should only be coordinated with protocol marketing when appropriate.  it is hard for this to be judged externally and shouldn't be part of governance.</w:t>
      </w:r>
    </w:p>
  </w:comment>
  <w:comment w:author="paul snow" w:id="1" w:date="2018-12-03T23:29:36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support selecting ANOs was to have them always campaigning for their position.  If that were the case, where losing support to other candidates would slide you out, and the others in, then is this document relevant?  P</w:t>
      </w:r>
    </w:p>
  </w:comment>
  <w:comment w:author="Samuel Vanderwaal" w:id="2" w:date="2018-12-03T23:35:53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need this document in the meantime.</w:t>
      </w:r>
    </w:p>
  </w:comment>
  <w:comment w:author="David Chapman" w:id="3" w:date="2018-12-04T00:48:12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sets forth the expectations of the community where ANOs might lose support.  They need to understand the areas they may lose support.</w:t>
      </w:r>
    </w:p>
  </w:comment>
  <w:comment w:author="Samuel Vanderwaal" w:id="13" w:date="2018-12-03T19:50:54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bug reporting be a more serious expectation ("must") over a suggested action ("should")?</w:t>
      </w:r>
    </w:p>
  </w:comment>
  <w:comment w:author="David Chapman" w:id="14" w:date="2018-12-04T00:56:38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"must".  Or is it ok if I take advantage of a bug somehow and point to the, "Well, it was just a suggestion" component of this?</w:t>
      </w:r>
    </w:p>
  </w:comment>
  <w:comment w:author="Brian Deery" w:id="15" w:date="2018-12-04T22:22:35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uncomfortable formalizing a core committee at this point.  The set of developers is not deep enough to have a process formalized in governance.  There is only 1 non-factomInc person on the committee who has any code contributions at this point.  At this point I see it as more of a chat group of interested people at this point.  I don't see enough protocol developers at this point to formalize a committee in governance.  Lets get more protocol developers before formalizing it.</w:t>
      </w:r>
    </w:p>
  </w:comment>
  <w:comment w:author="David Chapman" w:id="16" w:date="2018-12-04T22:34:34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ANOs already voted to formalize the Core and Code Committee.  You can create a motion to dissolve it but it's a formal committee.</w:t>
      </w:r>
    </w:p>
  </w:comment>
  <w:comment w:author="Samuel Vanderwaal" w:id="4" w:date="2018-12-03T23:34:46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this addition. Can you post in the discussion so we can get others' input?</w:t>
      </w:r>
    </w:p>
  </w:comment>
  <w:comment w:author="David Chapman" w:id="5" w:date="2018-12-04T00:48:42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strongly disagree with this.  We always need to have expectations for ANOs.</w:t>
      </w:r>
    </w:p>
  </w:comment>
  <w:comment w:author="Brian Deery" w:id="27" w:date="2018-12-04T22:25:29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uncomfortable formalizing a core committee at this point.  The set of developers is not deep enough to have a process formalized in governance.  There is only 1 non-factomInc person on the committee who has any code contributions at this point.  At this point I see it as more of a chat group of interested people at this point.  I don't see enough protocol developers at this point to formalize a committee in governance.  Lets get more protocol developers before formalizing it.</w:t>
      </w:r>
    </w:p>
  </w:comment>
  <w:comment w:author="David Chapman" w:id="28" w:date="2018-12-05T01:54:33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and Technical Committee is already a formalized committee.</w:t>
      </w:r>
    </w:p>
  </w:comment>
  <w:comment w:author="Brian Deery" w:id="24" w:date="2018-12-03T19:29:37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comment>
  <w:comment w:author="David Chapman" w:id="25" w:date="2018-12-04T01:04:14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Factomize forum including this section: https://factomize.com/forums/major-contributors/anos will be integrated with factomprotocol.org -- we're asking that ANOs keep it updated.  It helps convey professionalism and enabled more efficient marketing and other communications.</w:t>
      </w:r>
    </w:p>
  </w:comment>
  <w:comment w:author="Brian Deery" w:id="21" w:date="2018-12-04T22:28:29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goes along with other reservations about formalizing a core committee in governance.  I don't feel It is ready to be formalized, as only 1 non-factominc person has any code commits.</w:t>
      </w:r>
    </w:p>
  </w:comment>
  <w:comment w:author="Brian Deery" w:id="8" w:date="2018-12-03T19:20:06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90% seems high, given our expected rate of growth and the current trends.</w:t>
      </w:r>
    </w:p>
  </w:comment>
  <w:comment w:author="David Chapman" w:id="9" w:date="2018-12-04T00:53:53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 been a lot of frustration from the community that some ANOs don't take part in many votes.  It's important to the community that ANOs take part in governance in a meaningful way thus we're setting the bar high.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left"/>
      <w:rPr/>
    </w:pPr>
    <w:r w:rsidDel="00000000" w:rsidR="00000000" w:rsidRPr="00000000">
      <w:rPr>
        <w:rtl w:val="0"/>
      </w:rPr>
      <w:t xml:space="preserve"> V. </w:t>
    </w:r>
    <w:r w:rsidDel="00000000" w:rsidR="00000000" w:rsidRPr="00000000">
      <w:rPr>
        <w:rtl w:val="0"/>
      </w:rPr>
      <w:t xml:space="preserve">0.3</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color w:val="3d85c6"/>
      </w:rPr>
    </w:pPr>
    <w:r w:rsidDel="00000000" w:rsidR="00000000" w:rsidRPr="00000000">
      <w:rPr>
        <w:color w:val="3d85c6"/>
        <w:rtl w:val="0"/>
      </w:rPr>
      <w:t xml:space="preserve">ANO Expectations and Requirements</w:t>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089">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