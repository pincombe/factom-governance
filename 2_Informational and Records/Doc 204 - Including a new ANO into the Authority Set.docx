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center"/>
        <w:rPr>
          <w:b w:val="1"/>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left"/>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b w:val="1"/>
          <w:sz w:val="60"/>
          <w:szCs w:val="60"/>
          <w:rtl w:val="0"/>
        </w:rPr>
        <w:t xml:space="preserve">Process for including a new entity in the Authority Set</w:t>
      </w:r>
    </w:p>
    <w:p w:rsidR="00000000" w:rsidDel="00000000" w:rsidP="00000000" w:rsidRDefault="00000000" w:rsidRPr="00000000" w14:paraId="00000006">
      <w:pPr>
        <w:spacing w:after="200" w:line="240" w:lineRule="auto"/>
        <w:jc w:val="center"/>
        <w:rPr>
          <w:sz w:val="96"/>
          <w:szCs w:val="96"/>
          <w:highlight w:val="yellow"/>
        </w:rPr>
      </w:pPr>
      <w:r w:rsidDel="00000000" w:rsidR="00000000" w:rsidRPr="00000000">
        <w:rPr>
          <w:b w:val="1"/>
          <w:sz w:val="36"/>
          <w:szCs w:val="36"/>
          <w:rtl w:val="0"/>
        </w:rPr>
        <w:t xml:space="preserve">DOC 204</w:t>
      </w: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8">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9">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tl w:val="0"/>
        </w:rPr>
      </w:r>
    </w:p>
    <w:p w:rsidR="00000000" w:rsidDel="00000000" w:rsidP="00000000" w:rsidRDefault="00000000" w:rsidRPr="00000000" w14:paraId="0000000B">
      <w:pPr>
        <w:spacing w:after="200" w:line="240" w:lineRule="auto"/>
        <w:jc w:val="left"/>
        <w:rPr/>
      </w:pPr>
      <w:r w:rsidDel="00000000" w:rsidR="00000000" w:rsidRPr="00000000">
        <w:rPr>
          <w:rtl w:val="0"/>
        </w:rPr>
      </w:r>
    </w:p>
    <w:p w:rsidR="00000000" w:rsidDel="00000000" w:rsidP="00000000" w:rsidRDefault="00000000" w:rsidRPr="00000000" w14:paraId="0000000C">
      <w:pPr>
        <w:spacing w:after="200" w:line="240" w:lineRule="auto"/>
        <w:jc w:val="center"/>
        <w:rPr/>
      </w:pPr>
      <w:r w:rsidDel="00000000" w:rsidR="00000000" w:rsidRPr="00000000">
        <w:rPr>
          <w:rtl w:val="0"/>
        </w:rPr>
      </w:r>
    </w:p>
    <w:p w:rsidR="00000000" w:rsidDel="00000000" w:rsidP="00000000" w:rsidRDefault="00000000" w:rsidRPr="00000000" w14:paraId="0000000D">
      <w:pPr>
        <w:spacing w:after="200" w:line="240" w:lineRule="auto"/>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60"/>
        <w:gridCol w:w="3480"/>
        <w:tblGridChange w:id="0">
          <w:tblGrid>
            <w:gridCol w:w="1500"/>
            <w:gridCol w:w="1620"/>
            <w:gridCol w:w="2760"/>
            <w:gridCol w:w="34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center"/>
              <w:rPr/>
            </w:pPr>
            <w:r w:rsidDel="00000000" w:rsidR="00000000" w:rsidRPr="00000000">
              <w:rPr>
                <w:rtl w:val="0"/>
              </w:rPr>
              <w:t xml:space="preserve">First draft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200" w:line="240" w:lineRule="auto"/>
              <w:jc w:val="cente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200" w:line="240" w:lineRule="auto"/>
              <w:jc w:val="center"/>
              <w:rPr/>
            </w:pPr>
            <w:r w:rsidDel="00000000" w:rsidR="00000000" w:rsidRPr="00000000">
              <w:rPr>
                <w:rtl w:val="0"/>
              </w:rPr>
              <w:t xml:space="preserve">2018-05-09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200" w:line="240" w:lineRule="auto"/>
              <w:jc w:val="center"/>
              <w:rPr/>
            </w:pPr>
            <w:r w:rsidDel="00000000" w:rsidR="00000000" w:rsidRPr="00000000">
              <w:rPr>
                <w:rtl w:val="0"/>
              </w:rPr>
              <w:t xml:space="preserve">Tor Hogne Paulsen / Steven Masley / Brian Deery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200" w:line="240" w:lineRule="auto"/>
              <w:jc w:val="center"/>
              <w:rPr/>
            </w:pPr>
            <w:r w:rsidDel="00000000" w:rsidR="00000000" w:rsidRPr="00000000">
              <w:rPr>
                <w:rtl w:val="0"/>
              </w:rPr>
              <w:t xml:space="preserve">Second draft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200" w:line="240" w:lineRule="auto"/>
              <w:jc w:val="center"/>
              <w:rPr/>
            </w:pPr>
            <w:r w:rsidDel="00000000" w:rsidR="00000000" w:rsidRPr="00000000">
              <w:rPr>
                <w:rtl w:val="0"/>
              </w:rPr>
              <w:t xml:space="preserve">Tor Hogne Paulsen / Steven Masley / Brian Deery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Reorg with Github docs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2018-05-17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Brian Deery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Added special peers, checklist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2018-06-14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Niels Klomp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Improve setup process, add missing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2018-06-21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Brian Deery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Created section to put identities on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200" w:line="240" w:lineRule="auto"/>
              <w:jc w:val="center"/>
              <w:rPr/>
            </w:pPr>
            <w:r w:rsidDel="00000000" w:rsidR="00000000" w:rsidRPr="00000000">
              <w:rPr>
                <w:rtl w:val="0"/>
              </w:rPr>
              <w:t xml:space="preserve">2018-08-27</w:t>
            </w:r>
          </w:p>
          <w:p w:rsidR="00000000" w:rsidDel="00000000" w:rsidP="00000000" w:rsidRDefault="00000000" w:rsidRPr="00000000" w14:paraId="0000002E">
            <w:pPr>
              <w:widowControl w:val="0"/>
              <w:spacing w:after="200" w:line="240" w:lineRule="auto"/>
              <w:jc w:val="center"/>
              <w:rPr/>
            </w:pPr>
            <w:r w:rsidDel="00000000" w:rsidR="00000000" w:rsidRPr="00000000">
              <w:rPr>
                <w:rtl w:val="0"/>
              </w:rPr>
              <w:t xml:space="preserve">2018-08-27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The 42ND Factoid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Added youtube tutorials courtesy Blockrock mining.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200" w:line="240" w:lineRule="auto"/>
              <w:jc w:val="center"/>
              <w:rPr/>
            </w:pPr>
            <w:r w:rsidDel="00000000" w:rsidR="00000000" w:rsidRPr="00000000">
              <w:rPr>
                <w:rtl w:val="0"/>
              </w:rPr>
              <w:t xml:space="preserve">2018-09-07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Sam Vanderwaal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Added link to and explanation of new Emergency Contact form in Section 9.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200" w:line="24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200" w:line="240" w:lineRule="auto"/>
              <w:jc w:val="center"/>
              <w:rPr/>
            </w:pPr>
            <w:r w:rsidDel="00000000" w:rsidR="00000000" w:rsidRPr="00000000">
              <w:rPr>
                <w:rtl w:val="0"/>
              </w:rPr>
              <w:t xml:space="preserve">2018-10-19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200" w:line="240" w:lineRule="auto"/>
              <w:jc w:val="center"/>
              <w:rPr/>
            </w:pPr>
            <w:r w:rsidDel="00000000" w:rsidR="00000000" w:rsidRPr="00000000">
              <w:rPr>
                <w:rtl w:val="0"/>
              </w:rPr>
              <w:t xml:space="preserve">Brian Deery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200" w:line="240" w:lineRule="auto"/>
              <w:jc w:val="center"/>
              <w:rPr/>
            </w:pPr>
            <w:r w:rsidDel="00000000" w:rsidR="00000000" w:rsidRPr="00000000">
              <w:rPr>
                <w:rtl w:val="0"/>
              </w:rPr>
              <w:t xml:space="preserve">Added new IP for firewall.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200" w:line="240" w:lineRule="auto"/>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200" w:line="240" w:lineRule="auto"/>
              <w:jc w:val="center"/>
              <w:rPr/>
            </w:pPr>
            <w:r w:rsidDel="00000000" w:rsidR="00000000" w:rsidRPr="00000000">
              <w:rPr>
                <w:rtl w:val="0"/>
              </w:rPr>
              <w:t xml:space="preserve">2019-05-27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200" w:line="240" w:lineRule="auto"/>
              <w:jc w:val="center"/>
              <w:rPr/>
            </w:pPr>
            <w:r w:rsidDel="00000000" w:rsidR="00000000" w:rsidRPr="00000000">
              <w:rPr>
                <w:rtl w:val="0"/>
              </w:rPr>
              <w:t xml:space="preserve">Brian Deery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200" w:line="240" w:lineRule="auto"/>
              <w:jc w:val="center"/>
              <w:rPr/>
            </w:pPr>
            <w:r w:rsidDel="00000000" w:rsidR="00000000" w:rsidRPr="00000000">
              <w:rPr>
                <w:rtl w:val="0"/>
              </w:rPr>
              <w:t xml:space="preserve">Removed IP for old firewall 52.48.130.243.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200" w:line="240" w:lineRule="auto"/>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200" w:line="240" w:lineRule="auto"/>
              <w:jc w:val="center"/>
              <w:rPr/>
            </w:pPr>
            <w:r w:rsidDel="00000000" w:rsidR="00000000" w:rsidRPr="00000000">
              <w:rPr>
                <w:rtl w:val="0"/>
              </w:rPr>
              <w:t xml:space="preserve">2020-02-20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200" w:line="240" w:lineRule="auto"/>
              <w:jc w:val="center"/>
              <w:rPr/>
            </w:pPr>
            <w:r w:rsidDel="00000000" w:rsidR="00000000" w:rsidRPr="00000000">
              <w:rPr>
                <w:rtl w:val="0"/>
              </w:rPr>
              <w:t xml:space="preserve">The 42nd Factoid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200" w:line="240" w:lineRule="auto"/>
              <w:jc w:val="center"/>
              <w:rPr/>
            </w:pPr>
            <w:r w:rsidDel="00000000" w:rsidR="00000000" w:rsidRPr="00000000">
              <w:rPr>
                <w:rtl w:val="0"/>
              </w:rPr>
              <w:t xml:space="preserve">Changed contact email at bottom of document.</w:t>
            </w:r>
          </w:p>
        </w:tc>
      </w:tr>
    </w:tbl>
    <w:p w:rsidR="00000000" w:rsidDel="00000000" w:rsidP="00000000" w:rsidRDefault="00000000" w:rsidRPr="00000000" w14:paraId="00000041">
      <w:pPr>
        <w:spacing w:after="200" w:line="240" w:lineRule="auto"/>
        <w:rPr/>
      </w:pPr>
      <w:r w:rsidDel="00000000" w:rsidR="00000000" w:rsidRPr="00000000">
        <w:rPr>
          <w:rtl w:val="0"/>
        </w:rPr>
      </w:r>
    </w:p>
    <w:p w:rsidR="00000000" w:rsidDel="00000000" w:rsidP="00000000" w:rsidRDefault="00000000" w:rsidRPr="00000000" w14:paraId="00000042">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3">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6">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7">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9">
      <w:pPr>
        <w:ind w:left="0" w:firstLine="0"/>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A">
      <w:pPr>
        <w:pStyle w:val="Heading1"/>
        <w:numPr>
          <w:ilvl w:val="0"/>
          <w:numId w:val="1"/>
        </w:numPr>
        <w:spacing w:after="0" w:afterAutospacing="0"/>
        <w:rPr>
          <w:sz w:val="52"/>
          <w:szCs w:val="52"/>
        </w:rPr>
      </w:pPr>
      <w:bookmarkStart w:colFirst="0" w:colLast="0" w:name="_6ujl9nepazza" w:id="0"/>
      <w:bookmarkEnd w:id="0"/>
      <w:r w:rsidDel="00000000" w:rsidR="00000000" w:rsidRPr="00000000">
        <w:rPr>
          <w:rtl w:val="0"/>
        </w:rPr>
        <w:t xml:space="preserve">Introduction</w:t>
      </w:r>
    </w:p>
    <w:p w:rsidR="00000000" w:rsidDel="00000000" w:rsidP="00000000" w:rsidRDefault="00000000" w:rsidRPr="00000000" w14:paraId="0000004B">
      <w:pPr>
        <w:numPr>
          <w:ilvl w:val="1"/>
          <w:numId w:val="1"/>
        </w:numPr>
        <w:ind w:left="1440" w:hanging="360"/>
      </w:pPr>
      <w:r w:rsidDel="00000000" w:rsidR="00000000" w:rsidRPr="00000000">
        <w:rPr>
          <w:rtl w:val="0"/>
        </w:rPr>
        <w:t xml:space="preserve">This document describes the process for including a new entity (operator) into the Factom network authority set.</w:t>
      </w:r>
    </w:p>
    <w:p w:rsidR="00000000" w:rsidDel="00000000" w:rsidP="00000000" w:rsidRDefault="00000000" w:rsidRPr="00000000" w14:paraId="0000004C">
      <w:pPr>
        <w:ind w:left="1440" w:firstLine="0"/>
        <w:rPr/>
      </w:pPr>
      <w:r w:rsidDel="00000000" w:rsidR="00000000" w:rsidRPr="00000000">
        <w:rPr>
          <w:rtl w:val="0"/>
        </w:rPr>
      </w:r>
    </w:p>
    <w:p w:rsidR="00000000" w:rsidDel="00000000" w:rsidP="00000000" w:rsidRDefault="00000000" w:rsidRPr="00000000" w14:paraId="0000004D">
      <w:pPr>
        <w:numPr>
          <w:ilvl w:val="1"/>
          <w:numId w:val="1"/>
        </w:numPr>
        <w:ind w:left="1440" w:hanging="360"/>
        <w:rPr>
          <w:u w:val="none"/>
        </w:rPr>
      </w:pPr>
      <w:r w:rsidDel="00000000" w:rsidR="00000000" w:rsidRPr="00000000">
        <w:rPr>
          <w:rtl w:val="0"/>
        </w:rPr>
        <w:t xml:space="preserve">Note that there are multiple YouTube-videos detailing some of the processes throughout this document.</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pStyle w:val="Title"/>
        <w:numPr>
          <w:ilvl w:val="0"/>
          <w:numId w:val="1"/>
        </w:numPr>
        <w:ind w:left="720" w:hanging="360"/>
        <w:rPr/>
      </w:pPr>
      <w:bookmarkStart w:colFirst="0" w:colLast="0" w:name="_co891gj23azl" w:id="1"/>
      <w:bookmarkEnd w:id="1"/>
      <w:r w:rsidDel="00000000" w:rsidR="00000000" w:rsidRPr="00000000">
        <w:rPr>
          <w:rtl w:val="0"/>
        </w:rPr>
        <w:t xml:space="preserve">Node setup Part 1</w:t>
      </w:r>
    </w:p>
    <w:p w:rsidR="00000000" w:rsidDel="00000000" w:rsidP="00000000" w:rsidRDefault="00000000" w:rsidRPr="00000000" w14:paraId="00000050">
      <w:pPr>
        <w:pStyle w:val="Subtitle"/>
        <w:numPr>
          <w:ilvl w:val="1"/>
          <w:numId w:val="1"/>
        </w:numPr>
        <w:ind w:left="1440" w:hanging="360"/>
        <w:rPr/>
      </w:pPr>
      <w:bookmarkStart w:colFirst="0" w:colLast="0" w:name="_5hcuwsuykssp" w:id="2"/>
      <w:bookmarkEnd w:id="2"/>
      <w:r w:rsidDel="00000000" w:rsidR="00000000" w:rsidRPr="00000000">
        <w:rPr>
          <w:rtl w:val="0"/>
        </w:rPr>
        <w:t xml:space="preserve">Install Docker</w:t>
      </w:r>
    </w:p>
    <w:p w:rsidR="00000000" w:rsidDel="00000000" w:rsidP="00000000" w:rsidRDefault="00000000" w:rsidRPr="00000000" w14:paraId="00000051">
      <w:pPr>
        <w:numPr>
          <w:ilvl w:val="2"/>
          <w:numId w:val="1"/>
        </w:numPr>
        <w:ind w:left="2160" w:hanging="360"/>
        <w:rPr/>
      </w:pPr>
      <w:r w:rsidDel="00000000" w:rsidR="00000000" w:rsidRPr="00000000">
        <w:rPr>
          <w:rtl w:val="0"/>
        </w:rPr>
        <w:t xml:space="preserve">Make sure docker software is installed on your machine following the info </w:t>
      </w:r>
      <w:hyperlink r:id="rId7">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br w:type="textWrapping"/>
      </w:r>
    </w:p>
    <w:p w:rsidR="00000000" w:rsidDel="00000000" w:rsidP="00000000" w:rsidRDefault="00000000" w:rsidRPr="00000000" w14:paraId="00000052">
      <w:pPr>
        <w:ind w:left="2160" w:firstLine="0"/>
        <w:rPr/>
      </w:pPr>
      <w:r w:rsidDel="00000000" w:rsidR="00000000" w:rsidRPr="00000000">
        <w:rPr>
          <w:rtl w:val="0"/>
        </w:rPr>
        <w:t xml:space="preserve">Note: There is a video detailing the steps </w:t>
      </w:r>
      <w:hyperlink r:id="rId8">
        <w:r w:rsidDel="00000000" w:rsidR="00000000" w:rsidRPr="00000000">
          <w:rPr>
            <w:color w:val="1155cc"/>
            <w:rtl w:val="0"/>
          </w:rPr>
          <w:t xml:space="preserve">here</w:t>
        </w:r>
      </w:hyperlink>
      <w:r w:rsidDel="00000000" w:rsidR="00000000" w:rsidRPr="00000000">
        <w:rPr>
          <w:rtl w:val="0"/>
        </w:rPr>
        <w:t xml:space="preserve">. </w:t>
        <w:br w:type="textWrapping"/>
      </w:r>
      <w:r w:rsidDel="00000000" w:rsidR="00000000" w:rsidRPr="00000000">
        <w:rPr>
          <w:rtl w:val="0"/>
        </w:rPr>
      </w:r>
    </w:p>
    <w:p w:rsidR="00000000" w:rsidDel="00000000" w:rsidP="00000000" w:rsidRDefault="00000000" w:rsidRPr="00000000" w14:paraId="00000053">
      <w:pPr>
        <w:ind w:left="1440" w:firstLine="0"/>
        <w:rPr/>
      </w:pPr>
      <w:r w:rsidDel="00000000" w:rsidR="00000000" w:rsidRPr="00000000">
        <w:rPr>
          <w:rtl w:val="0"/>
        </w:rPr>
      </w:r>
    </w:p>
    <w:p w:rsidR="00000000" w:rsidDel="00000000" w:rsidP="00000000" w:rsidRDefault="00000000" w:rsidRPr="00000000" w14:paraId="00000054">
      <w:pPr>
        <w:numPr>
          <w:ilvl w:val="1"/>
          <w:numId w:val="1"/>
        </w:numPr>
        <w:ind w:left="1440" w:hanging="360"/>
        <w:rPr>
          <w:color w:val="000000"/>
        </w:rPr>
      </w:pPr>
      <w:r w:rsidDel="00000000" w:rsidR="00000000" w:rsidRPr="00000000">
        <w:rPr>
          <w:color w:val="666666"/>
          <w:sz w:val="30"/>
          <w:szCs w:val="30"/>
          <w:rtl w:val="0"/>
        </w:rPr>
        <w:t xml:space="preserve">Configuring Ports</w:t>
      </w: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t xml:space="preserve">The ports below need to be opened. The machine with IP-address 18.203.51.247 is the Docker Swarm Master machine currently used for the Authority nodes. See </w:t>
      </w:r>
      <w:hyperlink r:id="rId9">
        <w:r w:rsidDel="00000000" w:rsidR="00000000" w:rsidRPr="00000000">
          <w:rPr>
            <w:color w:val="1155cc"/>
            <w:u w:val="single"/>
            <w:rtl w:val="0"/>
          </w:rPr>
          <w:t xml:space="preserve">here</w:t>
        </w:r>
      </w:hyperlink>
      <w:r w:rsidDel="00000000" w:rsidR="00000000" w:rsidRPr="00000000">
        <w:rPr>
          <w:rtl w:val="0"/>
        </w:rPr>
        <w:t xml:space="preserve"> for more info.</w:t>
      </w: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 xml:space="preserve">Note: There is a YouTube video detailing steps </w:t>
      </w:r>
      <w:hyperlink r:id="rId10">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Incoming ports</w:t>
      </w:r>
      <w:r w:rsidDel="00000000" w:rsidR="00000000" w:rsidRPr="00000000">
        <w:rPr>
          <w:rtl w:val="0"/>
        </w:rPr>
        <w:t xml:space="preserve"> (allow all from unprivileged ports, so higher than port 1024 from the incoming connection)</w:t>
      </w:r>
    </w:p>
    <w:p w:rsidR="00000000" w:rsidDel="00000000" w:rsidP="00000000" w:rsidRDefault="00000000" w:rsidRPr="00000000" w14:paraId="0000005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u w:val="single"/>
          <w:rtl w:val="0"/>
        </w:rPr>
        <w:t xml:space="preserve">TCP/UDP port 2376</w:t>
      </w:r>
      <w:r w:rsidDel="00000000" w:rsidR="00000000" w:rsidRPr="00000000">
        <w:rPr>
          <w:rtl w:val="0"/>
        </w:rPr>
        <w:t xml:space="preserve"> from </w:t>
      </w:r>
      <w:r w:rsidDel="00000000" w:rsidR="00000000" w:rsidRPr="00000000">
        <w:rPr>
          <w:u w:val="single"/>
          <w:rtl w:val="0"/>
        </w:rPr>
        <w:t xml:space="preserve">18.203.51.247</w:t>
      </w:r>
      <w:r w:rsidDel="00000000" w:rsidR="00000000" w:rsidRPr="00000000">
        <w:rPr>
          <w:rtl w:val="0"/>
        </w:rPr>
        <w:t xml:space="preserve">. Secure Docker engine communication (TLS) to the Docker Swarm Master communication (TLS) to the Docker Swarm Master</w:t>
      </w:r>
    </w:p>
    <w:p w:rsidR="00000000" w:rsidDel="00000000" w:rsidP="00000000" w:rsidRDefault="00000000" w:rsidRPr="00000000" w14:paraId="0000005B">
      <w:pPr>
        <w:numPr>
          <w:ilvl w:val="3"/>
          <w:numId w:val="1"/>
        </w:numPr>
        <w:ind w:left="2880" w:hanging="360"/>
        <w:rPr>
          <w:u w:val="none"/>
        </w:rPr>
      </w:pPr>
      <w:r w:rsidDel="00000000" w:rsidR="00000000" w:rsidRPr="00000000">
        <w:rPr>
          <w:u w:val="single"/>
          <w:rtl w:val="0"/>
        </w:rPr>
        <w:t xml:space="preserve">TCP/UDP port 2222</w:t>
      </w:r>
      <w:r w:rsidDel="00000000" w:rsidR="00000000" w:rsidRPr="00000000">
        <w:rPr>
          <w:rtl w:val="0"/>
        </w:rPr>
        <w:t xml:space="preserve"> from </w:t>
      </w:r>
      <w:r w:rsidDel="00000000" w:rsidR="00000000" w:rsidRPr="00000000">
        <w:rPr>
          <w:u w:val="single"/>
          <w:rtl w:val="0"/>
        </w:rPr>
        <w:t xml:space="preserve">18.203.51.247</w:t>
      </w:r>
      <w:r w:rsidDel="00000000" w:rsidR="00000000" w:rsidRPr="00000000">
        <w:rPr>
          <w:rtl w:val="0"/>
        </w:rPr>
        <w:t xml:space="preserve">. Database access (not keys)</w:t>
      </w:r>
    </w:p>
    <w:p w:rsidR="00000000" w:rsidDel="00000000" w:rsidP="00000000" w:rsidRDefault="00000000" w:rsidRPr="00000000" w14:paraId="0000005C">
      <w:pPr>
        <w:numPr>
          <w:ilvl w:val="3"/>
          <w:numId w:val="1"/>
        </w:numPr>
        <w:ind w:left="2880" w:hanging="360"/>
        <w:rPr>
          <w:u w:val="none"/>
        </w:rPr>
      </w:pPr>
      <w:r w:rsidDel="00000000" w:rsidR="00000000" w:rsidRPr="00000000">
        <w:rPr>
          <w:u w:val="single"/>
          <w:rtl w:val="0"/>
        </w:rPr>
        <w:t xml:space="preserve">TCP port 8088</w:t>
      </w:r>
      <w:r w:rsidDel="00000000" w:rsidR="00000000" w:rsidRPr="00000000">
        <w:rPr>
          <w:rtl w:val="0"/>
        </w:rPr>
        <w:t xml:space="preserve"> from </w:t>
      </w:r>
      <w:r w:rsidDel="00000000" w:rsidR="00000000" w:rsidRPr="00000000">
        <w:rPr>
          <w:u w:val="single"/>
          <w:rtl w:val="0"/>
        </w:rPr>
        <w:t xml:space="preserve">18.203.51.247</w:t>
      </w:r>
      <w:r w:rsidDel="00000000" w:rsidR="00000000" w:rsidRPr="00000000">
        <w:rPr>
          <w:rtl w:val="0"/>
        </w:rPr>
        <w:t xml:space="preserve">. API Access</w:t>
      </w:r>
    </w:p>
    <w:p w:rsidR="00000000" w:rsidDel="00000000" w:rsidP="00000000" w:rsidRDefault="00000000" w:rsidRPr="00000000" w14:paraId="0000005D">
      <w:pPr>
        <w:numPr>
          <w:ilvl w:val="3"/>
          <w:numId w:val="1"/>
        </w:numPr>
        <w:ind w:left="2880" w:hanging="360"/>
        <w:rPr>
          <w:u w:val="none"/>
        </w:rPr>
      </w:pPr>
      <w:r w:rsidDel="00000000" w:rsidR="00000000" w:rsidRPr="00000000">
        <w:rPr>
          <w:u w:val="single"/>
          <w:rtl w:val="0"/>
        </w:rPr>
        <w:t xml:space="preserve">TCP port 8090</w:t>
      </w:r>
      <w:r w:rsidDel="00000000" w:rsidR="00000000" w:rsidRPr="00000000">
        <w:rPr>
          <w:rtl w:val="0"/>
        </w:rPr>
        <w:t xml:space="preserve"> from </w:t>
      </w:r>
      <w:r w:rsidDel="00000000" w:rsidR="00000000" w:rsidRPr="00000000">
        <w:rPr>
          <w:u w:val="single"/>
          <w:rtl w:val="0"/>
        </w:rPr>
        <w:t xml:space="preserve">18.203.51.247</w:t>
      </w:r>
      <w:r w:rsidDel="00000000" w:rsidR="00000000" w:rsidRPr="00000000">
        <w:rPr>
          <w:rtl w:val="0"/>
        </w:rPr>
        <w:t xml:space="preserve">. Control panel access</w:t>
      </w:r>
    </w:p>
    <w:p w:rsidR="00000000" w:rsidDel="00000000" w:rsidP="00000000" w:rsidRDefault="00000000" w:rsidRPr="00000000" w14:paraId="0000005E">
      <w:pPr>
        <w:numPr>
          <w:ilvl w:val="3"/>
          <w:numId w:val="1"/>
        </w:numPr>
        <w:ind w:left="2880" w:hanging="360"/>
        <w:rPr>
          <w:u w:val="none"/>
        </w:rPr>
      </w:pPr>
      <w:r w:rsidDel="00000000" w:rsidR="00000000" w:rsidRPr="00000000">
        <w:rPr>
          <w:u w:val="single"/>
          <w:rtl w:val="0"/>
        </w:rPr>
        <w:t xml:space="preserve">TCP/UDP port 8108</w:t>
      </w:r>
      <w:r w:rsidDel="00000000" w:rsidR="00000000" w:rsidRPr="00000000">
        <w:rPr>
          <w:rtl w:val="0"/>
        </w:rPr>
        <w:t xml:space="preserve"> from </w:t>
      </w:r>
      <w:r w:rsidDel="00000000" w:rsidR="00000000" w:rsidRPr="00000000">
        <w:rPr>
          <w:u w:val="single"/>
          <w:rtl w:val="0"/>
        </w:rPr>
        <w:t xml:space="preserve">everywhere</w:t>
      </w:r>
      <w:r w:rsidDel="00000000" w:rsidR="00000000" w:rsidRPr="00000000">
        <w:rPr>
          <w:rtl w:val="0"/>
        </w:rPr>
        <w:t xml:space="preserve"> (</w:t>
      </w:r>
      <w:r w:rsidDel="00000000" w:rsidR="00000000" w:rsidRPr="00000000">
        <w:rPr>
          <w:u w:val="single"/>
          <w:rtl w:val="0"/>
        </w:rPr>
        <w:t xml:space="preserve">0.0.0.0/0</w:t>
      </w:r>
      <w:r w:rsidDel="00000000" w:rsidR="00000000" w:rsidRPr="00000000">
        <w:rPr>
          <w:rtl w:val="0"/>
        </w:rPr>
        <w:t xml:space="preserve">). Peer to peer communication</w:t>
      </w:r>
    </w:p>
    <w:p w:rsidR="00000000" w:rsidDel="00000000" w:rsidP="00000000" w:rsidRDefault="00000000" w:rsidRPr="00000000" w14:paraId="0000005F">
      <w:pPr>
        <w:numPr>
          <w:ilvl w:val="2"/>
          <w:numId w:val="1"/>
        </w:numPr>
        <w:ind w:left="2160" w:hanging="360"/>
        <w:rPr>
          <w:u w:val="none"/>
        </w:rPr>
      </w:pPr>
      <w:r w:rsidDel="00000000" w:rsidR="00000000" w:rsidRPr="00000000">
        <w:rPr>
          <w:b w:val="1"/>
          <w:rtl w:val="0"/>
        </w:rPr>
        <w:t xml:space="preserve">Outgoing ports</w:t>
      </w:r>
      <w:r w:rsidDel="00000000" w:rsidR="00000000" w:rsidRPr="00000000">
        <w:rPr>
          <w:rtl w:val="0"/>
        </w:rPr>
        <w:t xml:space="preserve">. This is an advanced use case and optional, that would protect your nodes better, </w:t>
      </w:r>
      <w:r w:rsidDel="00000000" w:rsidR="00000000" w:rsidRPr="00000000">
        <w:rPr>
          <w:b w:val="1"/>
          <w:rtl w:val="0"/>
        </w:rPr>
        <w:t xml:space="preserve">but means you really need to know what you are doing</w:t>
      </w:r>
      <w:r w:rsidDel="00000000" w:rsidR="00000000" w:rsidRPr="00000000">
        <w:rPr>
          <w:rtl w:val="0"/>
        </w:rPr>
        <w:t xml:space="preserve">. Besides the ports mentioned below, you would also need to open up ports for DNS, HTTP(s) and DHCP probably. We advise you to enable all return traffic for existing incoming connections (see above) and explicitly enable the ports below.</w:t>
      </w:r>
    </w:p>
    <w:p w:rsidR="00000000" w:rsidDel="00000000" w:rsidP="00000000" w:rsidRDefault="00000000" w:rsidRPr="00000000" w14:paraId="00000060">
      <w:pPr>
        <w:numPr>
          <w:ilvl w:val="3"/>
          <w:numId w:val="1"/>
        </w:numPr>
        <w:ind w:left="2880" w:hanging="360"/>
        <w:rPr/>
      </w:pPr>
      <w:r w:rsidDel="00000000" w:rsidR="00000000" w:rsidRPr="00000000">
        <w:rPr>
          <w:u w:val="single"/>
          <w:rtl w:val="0"/>
        </w:rPr>
        <w:t xml:space="preserve">TCP port 2376</w:t>
      </w:r>
      <w:r w:rsidDel="00000000" w:rsidR="00000000" w:rsidRPr="00000000">
        <w:rPr>
          <w:rtl w:val="0"/>
        </w:rPr>
        <w:t xml:space="preserve"> to </w:t>
      </w:r>
      <w:r w:rsidDel="00000000" w:rsidR="00000000" w:rsidRPr="00000000">
        <w:rPr>
          <w:u w:val="single"/>
          <w:rtl w:val="0"/>
        </w:rPr>
        <w:t xml:space="preserve">18.203.51.247</w:t>
      </w:r>
      <w:r w:rsidDel="00000000" w:rsidR="00000000" w:rsidRPr="00000000">
        <w:rPr>
          <w:rtl w:val="0"/>
        </w:rPr>
        <w:t xml:space="preserve">. Secure Docker engine communication (TLS) to the Docker Swarm Master</w:t>
      </w:r>
    </w:p>
    <w:p w:rsidR="00000000" w:rsidDel="00000000" w:rsidP="00000000" w:rsidRDefault="00000000" w:rsidRPr="00000000" w14:paraId="00000061">
      <w:pPr>
        <w:numPr>
          <w:ilvl w:val="3"/>
          <w:numId w:val="1"/>
        </w:numPr>
        <w:ind w:left="2880" w:hanging="360"/>
        <w:rPr/>
      </w:pPr>
      <w:r w:rsidDel="00000000" w:rsidR="00000000" w:rsidRPr="00000000">
        <w:rPr>
          <w:u w:val="single"/>
          <w:rtl w:val="0"/>
        </w:rPr>
        <w:t xml:space="preserve">TCP port 2377</w:t>
      </w:r>
      <w:r w:rsidDel="00000000" w:rsidR="00000000" w:rsidRPr="00000000">
        <w:rPr>
          <w:rtl w:val="0"/>
        </w:rPr>
        <w:t xml:space="preserve"> to </w:t>
      </w:r>
      <w:r w:rsidDel="00000000" w:rsidR="00000000" w:rsidRPr="00000000">
        <w:rPr>
          <w:u w:val="single"/>
          <w:rtl w:val="0"/>
        </w:rPr>
        <w:t xml:space="preserve">18.203.51.247</w:t>
      </w:r>
      <w:r w:rsidDel="00000000" w:rsidR="00000000" w:rsidRPr="00000000">
        <w:rPr>
          <w:rtl w:val="0"/>
        </w:rPr>
        <w:t xml:space="preserve">. Docker Swarm Master remote management</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numPr>
          <w:ilvl w:val="1"/>
          <w:numId w:val="1"/>
        </w:numPr>
        <w:ind w:left="1440" w:hanging="360"/>
        <w:rPr/>
      </w:pPr>
      <w:r w:rsidDel="00000000" w:rsidR="00000000" w:rsidRPr="00000000">
        <w:rPr>
          <w:color w:val="666666"/>
          <w:sz w:val="30"/>
          <w:szCs w:val="30"/>
          <w:rtl w:val="0"/>
        </w:rPr>
        <w:t xml:space="preserve">Exposing the Docker Engine</w:t>
      </w:r>
      <w:r w:rsidDel="00000000" w:rsidR="00000000" w:rsidRPr="00000000">
        <w:rPr>
          <w:rtl w:val="0"/>
        </w:rPr>
      </w:r>
    </w:p>
    <w:p w:rsidR="00000000" w:rsidDel="00000000" w:rsidP="00000000" w:rsidRDefault="00000000" w:rsidRPr="00000000" w14:paraId="00000064">
      <w:pPr>
        <w:numPr>
          <w:ilvl w:val="2"/>
          <w:numId w:val="1"/>
        </w:numPr>
        <w:ind w:left="2160" w:hanging="360"/>
        <w:rPr/>
      </w:pPr>
      <w:r w:rsidDel="00000000" w:rsidR="00000000" w:rsidRPr="00000000">
        <w:rPr>
          <w:rtl w:val="0"/>
        </w:rPr>
        <w:t xml:space="preserve">Visit the github documentation to expose the docker engine </w:t>
      </w:r>
      <w:hyperlink r:id="rId11">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5">
      <w:pPr>
        <w:numPr>
          <w:ilvl w:val="3"/>
          <w:numId w:val="1"/>
        </w:numPr>
        <w:ind w:left="2880" w:hanging="360"/>
        <w:rPr/>
      </w:pPr>
      <w:r w:rsidDel="00000000" w:rsidR="00000000" w:rsidRPr="00000000">
        <w:rPr>
          <w:rtl w:val="0"/>
        </w:rPr>
        <w:t xml:space="preserve">The documentation details a few ways to accomplish it.</w:t>
      </w:r>
    </w:p>
    <w:p w:rsidR="00000000" w:rsidDel="00000000" w:rsidP="00000000" w:rsidRDefault="00000000" w:rsidRPr="00000000" w14:paraId="00000066">
      <w:pPr>
        <w:ind w:left="1440" w:firstLine="0"/>
        <w:rPr/>
      </w:pPr>
      <w:r w:rsidDel="00000000" w:rsidR="00000000" w:rsidRPr="00000000">
        <w:rPr>
          <w:rtl w:val="0"/>
        </w:rPr>
      </w:r>
    </w:p>
    <w:p w:rsidR="00000000" w:rsidDel="00000000" w:rsidP="00000000" w:rsidRDefault="00000000" w:rsidRPr="00000000" w14:paraId="00000067">
      <w:pPr>
        <w:numPr>
          <w:ilvl w:val="1"/>
          <w:numId w:val="1"/>
        </w:numPr>
        <w:ind w:left="1440" w:hanging="360"/>
      </w:pPr>
      <w:r w:rsidDel="00000000" w:rsidR="00000000" w:rsidRPr="00000000">
        <w:rPr>
          <w:rtl w:val="0"/>
        </w:rPr>
        <w:t xml:space="preserve"> </w:t>
      </w:r>
      <w:r w:rsidDel="00000000" w:rsidR="00000000" w:rsidRPr="00000000">
        <w:rPr>
          <w:color w:val="666666"/>
          <w:sz w:val="30"/>
          <w:szCs w:val="30"/>
          <w:rtl w:val="0"/>
        </w:rPr>
        <w:t xml:space="preserve">Setup docker volumes</w:t>
      </w:r>
    </w:p>
    <w:p w:rsidR="00000000" w:rsidDel="00000000" w:rsidP="00000000" w:rsidRDefault="00000000" w:rsidRPr="00000000" w14:paraId="00000068">
      <w:pPr>
        <w:numPr>
          <w:ilvl w:val="2"/>
          <w:numId w:val="1"/>
        </w:numPr>
        <w:ind w:left="2160" w:hanging="360"/>
      </w:pPr>
      <w:r w:rsidDel="00000000" w:rsidR="00000000" w:rsidRPr="00000000">
        <w:rPr>
          <w:rtl w:val="0"/>
        </w:rPr>
        <w:t xml:space="preserve">Setup docker volumes for factomd database and factom.conf. The instructions to setup the volumes are detailed </w:t>
      </w:r>
      <w:hyperlink r:id="rId12">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numPr>
          <w:ilvl w:val="1"/>
          <w:numId w:val="1"/>
        </w:numPr>
        <w:ind w:left="1440" w:hanging="360"/>
        <w:rPr/>
      </w:pPr>
      <w:r w:rsidDel="00000000" w:rsidR="00000000" w:rsidRPr="00000000">
        <w:rPr>
          <w:rtl w:val="0"/>
        </w:rPr>
        <w:t xml:space="preserve"> </w:t>
      </w:r>
      <w:r w:rsidDel="00000000" w:rsidR="00000000" w:rsidRPr="00000000">
        <w:rPr>
          <w:color w:val="666666"/>
          <w:sz w:val="30"/>
          <w:szCs w:val="30"/>
          <w:rtl w:val="0"/>
        </w:rPr>
        <w:t xml:space="preserve">Create factomd config file</w:t>
      </w:r>
    </w:p>
    <w:p w:rsidR="00000000" w:rsidDel="00000000" w:rsidP="00000000" w:rsidRDefault="00000000" w:rsidRPr="00000000" w14:paraId="0000006B">
      <w:pPr>
        <w:numPr>
          <w:ilvl w:val="2"/>
          <w:numId w:val="1"/>
        </w:numPr>
        <w:ind w:left="2160" w:hanging="360"/>
      </w:pPr>
      <w:r w:rsidDel="00000000" w:rsidR="00000000" w:rsidRPr="00000000">
        <w:rPr>
          <w:rtl w:val="0"/>
        </w:rPr>
        <w:t xml:space="preserve">Make sure to download the factomd.conf file from </w:t>
      </w:r>
      <w:hyperlink r:id="rId13">
        <w:r w:rsidDel="00000000" w:rsidR="00000000" w:rsidRPr="00000000">
          <w:rPr>
            <w:color w:val="1155cc"/>
            <w:u w:val="single"/>
            <w:rtl w:val="0"/>
          </w:rPr>
          <w:t xml:space="preserve">here</w:t>
        </w:r>
      </w:hyperlink>
      <w:r w:rsidDel="00000000" w:rsidR="00000000" w:rsidRPr="00000000">
        <w:rPr>
          <w:rtl w:val="0"/>
        </w:rPr>
        <w:t xml:space="preserve"> and store it in directory:</w:t>
      </w:r>
      <w:r w:rsidDel="00000000" w:rsidR="00000000" w:rsidRPr="00000000">
        <w:rPr>
          <w:rtl w:val="0"/>
        </w:rPr>
        <w:t xml:space="preserve"> /var/lib/docker/volumes/factom_keys/_data/factomd.conf</w:t>
      </w:r>
      <w:r w:rsidDel="00000000" w:rsidR="00000000" w:rsidRPr="00000000">
        <w:rPr>
          <w:rtl w:val="0"/>
        </w:rPr>
      </w:r>
    </w:p>
    <w:p w:rsidR="00000000" w:rsidDel="00000000" w:rsidP="00000000" w:rsidRDefault="00000000" w:rsidRPr="00000000" w14:paraId="0000006C">
      <w:pPr>
        <w:ind w:left="1440" w:firstLine="0"/>
        <w:rPr/>
      </w:pPr>
      <w:r w:rsidDel="00000000" w:rsidR="00000000" w:rsidRPr="00000000">
        <w:rPr>
          <w:rtl w:val="0"/>
        </w:rPr>
      </w:r>
    </w:p>
    <w:p w:rsidR="00000000" w:rsidDel="00000000" w:rsidP="00000000" w:rsidRDefault="00000000" w:rsidRPr="00000000" w14:paraId="0000006D">
      <w:pPr>
        <w:numPr>
          <w:ilvl w:val="1"/>
          <w:numId w:val="1"/>
        </w:numPr>
        <w:ind w:left="1440" w:hanging="360"/>
        <w:rPr/>
      </w:pPr>
      <w:r w:rsidDel="00000000" w:rsidR="00000000" w:rsidRPr="00000000">
        <w:rPr>
          <w:rtl w:val="0"/>
        </w:rPr>
        <w:t xml:space="preserve"> </w:t>
      </w:r>
      <w:r w:rsidDel="00000000" w:rsidR="00000000" w:rsidRPr="00000000">
        <w:rPr>
          <w:color w:val="666666"/>
          <w:sz w:val="30"/>
          <w:szCs w:val="30"/>
          <w:rtl w:val="0"/>
        </w:rPr>
        <w:t xml:space="preserve">Add Special Peers to configuration</w:t>
      </w:r>
    </w:p>
    <w:p w:rsidR="00000000" w:rsidDel="00000000" w:rsidP="00000000" w:rsidRDefault="00000000" w:rsidRPr="00000000" w14:paraId="0000006E">
      <w:pPr>
        <w:numPr>
          <w:ilvl w:val="2"/>
          <w:numId w:val="1"/>
        </w:numPr>
        <w:ind w:left="2160" w:hanging="360"/>
        <w:rPr>
          <w:u w:val="none"/>
        </w:rPr>
      </w:pPr>
      <w:r w:rsidDel="00000000" w:rsidR="00000000" w:rsidRPr="00000000">
        <w:rPr>
          <w:rtl w:val="0"/>
        </w:rPr>
        <w:t xml:space="preserve">Add some special peers to your factomd config file by placing the following line somewhere under the [app] line in your config file.</w:t>
      </w:r>
    </w:p>
    <w:p w:rsidR="00000000" w:rsidDel="00000000" w:rsidP="00000000" w:rsidRDefault="00000000" w:rsidRPr="00000000" w14:paraId="0000006F">
      <w:pPr>
        <w:numPr>
          <w:ilvl w:val="2"/>
          <w:numId w:val="1"/>
        </w:numPr>
        <w:ind w:left="2160" w:hanging="360"/>
        <w:rPr/>
      </w:pPr>
      <w:r w:rsidDel="00000000" w:rsidR="00000000" w:rsidRPr="00000000">
        <w:rPr>
          <w:rtl w:val="0"/>
        </w:rPr>
        <w:t xml:space="preserve">MainSpecialPeers     = "52.17.183.121:8108 52.17.153.126:8108 52.19.117.149:8108 52.18.72.212:8108"</w:t>
      </w:r>
    </w:p>
    <w:p w:rsidR="00000000" w:rsidDel="00000000" w:rsidP="00000000" w:rsidRDefault="00000000" w:rsidRPr="00000000" w14:paraId="00000070">
      <w:pPr>
        <w:numPr>
          <w:ilvl w:val="2"/>
          <w:numId w:val="1"/>
        </w:numPr>
        <w:ind w:left="2160" w:hanging="360"/>
        <w:rPr/>
      </w:pPr>
      <w:r w:rsidDel="00000000" w:rsidR="00000000" w:rsidRPr="00000000">
        <w:rPr>
          <w:rtl w:val="0"/>
        </w:rPr>
        <w:t xml:space="preserve">After completing step 2.8 and it works, on your control panel you will see a little chain symbol next to the IPs, showing them as special, meaning they will get election messages you create.</w:t>
      </w:r>
    </w:p>
    <w:p w:rsidR="00000000" w:rsidDel="00000000" w:rsidP="00000000" w:rsidRDefault="00000000" w:rsidRPr="00000000" w14:paraId="00000071">
      <w:pPr>
        <w:ind w:left="1440" w:firstLine="0"/>
        <w:rPr/>
      </w:pPr>
      <w:r w:rsidDel="00000000" w:rsidR="00000000" w:rsidRPr="00000000">
        <w:rPr>
          <w:rtl w:val="0"/>
        </w:rPr>
      </w:r>
    </w:p>
    <w:p w:rsidR="00000000" w:rsidDel="00000000" w:rsidP="00000000" w:rsidRDefault="00000000" w:rsidRPr="00000000" w14:paraId="00000072">
      <w:pPr>
        <w:numPr>
          <w:ilvl w:val="1"/>
          <w:numId w:val="1"/>
        </w:numPr>
        <w:ind w:left="1440" w:hanging="360"/>
        <w:rPr>
          <w:u w:val="none"/>
        </w:rPr>
      </w:pPr>
      <w:r w:rsidDel="00000000" w:rsidR="00000000" w:rsidRPr="00000000">
        <w:rPr>
          <w:color w:val="666666"/>
          <w:sz w:val="30"/>
          <w:szCs w:val="30"/>
          <w:rtl w:val="0"/>
        </w:rPr>
        <w:t xml:space="preserve">Get connected to the Swarm</w:t>
        <w:br w:type="textWrapping"/>
      </w:r>
      <w:r w:rsidDel="00000000" w:rsidR="00000000" w:rsidRPr="00000000">
        <w:rPr>
          <w:color w:val="666666"/>
          <w:sz w:val="20"/>
          <w:szCs w:val="20"/>
          <w:rtl w:val="0"/>
        </w:rPr>
        <w:t xml:space="preserve">The swarm follows a synchronized reboot of the Factom network when it stalls</w:t>
      </w:r>
      <w:r w:rsidDel="00000000" w:rsidR="00000000" w:rsidRPr="00000000">
        <w:rPr>
          <w:rtl w:val="0"/>
        </w:rPr>
      </w:r>
    </w:p>
    <w:p w:rsidR="00000000" w:rsidDel="00000000" w:rsidP="00000000" w:rsidRDefault="00000000" w:rsidRPr="00000000" w14:paraId="00000073">
      <w:pPr>
        <w:numPr>
          <w:ilvl w:val="2"/>
          <w:numId w:val="1"/>
        </w:numPr>
        <w:ind w:left="2160" w:hanging="360"/>
        <w:rPr/>
      </w:pPr>
      <w:r w:rsidDel="00000000" w:rsidR="00000000" w:rsidRPr="00000000">
        <w:rPr>
          <w:rtl w:val="0"/>
        </w:rPr>
        <w:t xml:space="preserve">Instructions to join the swarm can be found </w:t>
      </w:r>
      <w:hyperlink r:id="rId14">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74">
      <w:pPr>
        <w:ind w:left="1440" w:firstLine="0"/>
        <w:rPr/>
      </w:pPr>
      <w:r w:rsidDel="00000000" w:rsidR="00000000" w:rsidRPr="00000000">
        <w:rPr>
          <w:rtl w:val="0"/>
        </w:rPr>
      </w:r>
    </w:p>
    <w:p w:rsidR="00000000" w:rsidDel="00000000" w:rsidP="00000000" w:rsidRDefault="00000000" w:rsidRPr="00000000" w14:paraId="00000075">
      <w:pPr>
        <w:numPr>
          <w:ilvl w:val="1"/>
          <w:numId w:val="1"/>
        </w:numPr>
        <w:ind w:left="1440" w:hanging="360"/>
        <w:rPr/>
      </w:pPr>
      <w:r w:rsidDel="00000000" w:rsidR="00000000" w:rsidRPr="00000000">
        <w:rPr>
          <w:color w:val="666666"/>
          <w:sz w:val="30"/>
          <w:szCs w:val="30"/>
          <w:rtl w:val="0"/>
        </w:rPr>
        <w:t xml:space="preserve">Lastly, Run factomd</w:t>
      </w:r>
    </w:p>
    <w:p w:rsidR="00000000" w:rsidDel="00000000" w:rsidP="00000000" w:rsidRDefault="00000000" w:rsidRPr="00000000" w14:paraId="00000076">
      <w:pPr>
        <w:numPr>
          <w:ilvl w:val="2"/>
          <w:numId w:val="1"/>
        </w:numPr>
        <w:ind w:left="2160" w:hanging="360"/>
        <w:rPr/>
      </w:pPr>
      <w:r w:rsidDel="00000000" w:rsidR="00000000" w:rsidRPr="00000000">
        <w:rPr>
          <w:rtl w:val="0"/>
        </w:rPr>
        <w:t xml:space="preserve">Instructions to run factomd from the command line or GUI can be found </w:t>
      </w:r>
      <w:hyperlink r:id="rId15">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77">
      <w:pPr>
        <w:numPr>
          <w:ilvl w:val="2"/>
          <w:numId w:val="1"/>
        </w:numPr>
        <w:ind w:left="2160" w:hanging="360"/>
        <w:rPr>
          <w:u w:val="none"/>
        </w:rPr>
      </w:pPr>
      <w:r w:rsidDel="00000000" w:rsidR="00000000" w:rsidRPr="00000000">
        <w:rPr>
          <w:rtl w:val="0"/>
        </w:rPr>
        <w:t xml:space="preserve">Please make sure to revisit point 2.6.3 and double check it.</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pStyle w:val="Title"/>
        <w:numPr>
          <w:ilvl w:val="0"/>
          <w:numId w:val="1"/>
        </w:numPr>
        <w:ind w:left="720" w:hanging="360"/>
        <w:rPr/>
      </w:pPr>
      <w:bookmarkStart w:colFirst="0" w:colLast="0" w:name="_n7vmyptxmn0g" w:id="3"/>
      <w:bookmarkEnd w:id="3"/>
      <w:r w:rsidDel="00000000" w:rsidR="00000000" w:rsidRPr="00000000">
        <w:rPr>
          <w:rtl w:val="0"/>
        </w:rPr>
        <w:t xml:space="preserve">Node setup Part 2</w:t>
      </w:r>
    </w:p>
    <w:p w:rsidR="00000000" w:rsidDel="00000000" w:rsidP="00000000" w:rsidRDefault="00000000" w:rsidRPr="00000000" w14:paraId="0000007B">
      <w:pPr>
        <w:pStyle w:val="Subtitle"/>
        <w:numPr>
          <w:ilvl w:val="0"/>
          <w:numId w:val="1"/>
        </w:numPr>
        <w:ind w:left="720" w:hanging="360"/>
        <w:rPr/>
      </w:pPr>
      <w:bookmarkStart w:colFirst="0" w:colLast="0" w:name="_khvccz8c8eqy" w:id="4"/>
      <w:bookmarkEnd w:id="4"/>
      <w:r w:rsidDel="00000000" w:rsidR="00000000" w:rsidRPr="00000000">
        <w:rPr>
          <w:rtl w:val="0"/>
        </w:rPr>
        <w:t xml:space="preserve">Create and set up server identities </w:t>
      </w: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t xml:space="preserve">Note: YouTube Tutorial for the steps below available</w:t>
      </w:r>
      <w:hyperlink r:id="rId16">
        <w:r w:rsidDel="00000000" w:rsidR="00000000" w:rsidRPr="00000000">
          <w:rPr>
            <w:color w:val="1155cc"/>
            <w:u w:val="single"/>
            <w:rtl w:val="0"/>
          </w:rPr>
          <w:t xml:space="preserve"> here</w:t>
        </w:r>
      </w:hyperlink>
      <w:r w:rsidDel="00000000" w:rsidR="00000000" w:rsidRPr="00000000">
        <w:rPr>
          <w:rtl w:val="0"/>
        </w:rPr>
        <w:t xml:space="preserve">.</w:t>
        <w:br w:type="textWrapping"/>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numPr>
          <w:ilvl w:val="0"/>
          <w:numId w:val="1"/>
        </w:numPr>
        <w:ind w:left="720" w:hanging="360"/>
        <w:rPr/>
      </w:pPr>
      <w:r w:rsidDel="00000000" w:rsidR="00000000" w:rsidRPr="00000000">
        <w:rPr>
          <w:b w:val="1"/>
          <w:rtl w:val="0"/>
        </w:rPr>
        <w:t xml:space="preserve">Requirements</w:t>
      </w:r>
      <w:r w:rsidDel="00000000" w:rsidR="00000000" w:rsidRPr="00000000">
        <w:rPr>
          <w:rtl w:val="0"/>
        </w:rPr>
        <w:t xml:space="preserve">: </w:t>
      </w:r>
    </w:p>
    <w:p w:rsidR="00000000" w:rsidDel="00000000" w:rsidP="00000000" w:rsidRDefault="00000000" w:rsidRPr="00000000" w14:paraId="0000007F">
      <w:pPr>
        <w:numPr>
          <w:ilvl w:val="1"/>
          <w:numId w:val="1"/>
        </w:numPr>
        <w:ind w:left="1440" w:hanging="360"/>
        <w:rPr/>
      </w:pPr>
      <w:r w:rsidDel="00000000" w:rsidR="00000000" w:rsidRPr="00000000">
        <w:rPr>
          <w:u w:val="single"/>
          <w:rtl w:val="0"/>
        </w:rPr>
        <w:t xml:space="preserve">Entry Credits</w:t>
      </w:r>
    </w:p>
    <w:p w:rsidR="00000000" w:rsidDel="00000000" w:rsidP="00000000" w:rsidRDefault="00000000" w:rsidRPr="00000000" w14:paraId="00000080">
      <w:pPr>
        <w:numPr>
          <w:ilvl w:val="2"/>
          <w:numId w:val="1"/>
        </w:numPr>
        <w:ind w:left="2160" w:hanging="360"/>
        <w:rPr/>
      </w:pPr>
      <w:r w:rsidDel="00000000" w:rsidR="00000000" w:rsidRPr="00000000">
        <w:rPr>
          <w:rtl w:val="0"/>
        </w:rPr>
        <w:t xml:space="preserve">You can use these courtesy ECs to get bootstrapped:</w:t>
      </w:r>
    </w:p>
    <w:p w:rsidR="00000000" w:rsidDel="00000000" w:rsidP="00000000" w:rsidRDefault="00000000" w:rsidRPr="00000000" w14:paraId="00000081">
      <w:pPr>
        <w:ind w:left="720" w:firstLine="720"/>
        <w:rPr>
          <w:sz w:val="16"/>
          <w:szCs w:val="16"/>
        </w:rPr>
      </w:pPr>
      <w:r w:rsidDel="00000000" w:rsidR="00000000" w:rsidRPr="00000000">
        <w:rPr>
          <w:rtl w:val="0"/>
        </w:rPr>
        <w:tab/>
        <w:tab/>
      </w:r>
      <w:r w:rsidDel="00000000" w:rsidR="00000000" w:rsidRPr="00000000">
        <w:rPr>
          <w:sz w:val="16"/>
          <w:szCs w:val="16"/>
          <w:rtl w:val="0"/>
        </w:rPr>
        <w:t xml:space="preserve">EC3VZedSyxGqch522oL9pVYBNjWwepuz61Vwm4Vupxcgh8Bfttpm</w:t>
      </w:r>
    </w:p>
    <w:p w:rsidR="00000000" w:rsidDel="00000000" w:rsidP="00000000" w:rsidRDefault="00000000" w:rsidRPr="00000000" w14:paraId="00000082">
      <w:pPr>
        <w:rPr>
          <w:sz w:val="16"/>
          <w:szCs w:val="16"/>
        </w:rPr>
      </w:pPr>
      <w:r w:rsidDel="00000000" w:rsidR="00000000" w:rsidRPr="00000000">
        <w:rPr>
          <w:sz w:val="16"/>
          <w:szCs w:val="16"/>
          <w:rtl w:val="0"/>
        </w:rPr>
        <w:tab/>
        <w:tab/>
        <w:tab/>
        <w:t xml:space="preserve">         </w:t>
        <w:tab/>
        <w:t xml:space="preserve">Es2bTzUy71xg24XVQNV7xcsJwDxRofeV84NEiRJ49RV7HmcaUEUV</w:t>
      </w:r>
    </w:p>
    <w:p w:rsidR="00000000" w:rsidDel="00000000" w:rsidP="00000000" w:rsidRDefault="00000000" w:rsidRPr="00000000" w14:paraId="00000083">
      <w:pPr>
        <w:rPr>
          <w:sz w:val="16"/>
          <w:szCs w:val="16"/>
        </w:rPr>
      </w:pPr>
      <w:r w:rsidDel="00000000" w:rsidR="00000000" w:rsidRPr="00000000">
        <w:rPr>
          <w:rtl w:val="0"/>
        </w:rPr>
      </w:r>
    </w:p>
    <w:p w:rsidR="00000000" w:rsidDel="00000000" w:rsidP="00000000" w:rsidRDefault="00000000" w:rsidRPr="00000000" w14:paraId="00000084">
      <w:pPr>
        <w:numPr>
          <w:ilvl w:val="1"/>
          <w:numId w:val="1"/>
        </w:numPr>
        <w:ind w:left="1440" w:hanging="360"/>
        <w:rPr/>
      </w:pPr>
      <w:r w:rsidDel="00000000" w:rsidR="00000000" w:rsidRPr="00000000">
        <w:rPr>
          <w:u w:val="single"/>
          <w:rtl w:val="0"/>
        </w:rPr>
        <w:t xml:space="preserve">Access to a full Factomd node, factom-walletd, and factom-cli</w:t>
      </w:r>
    </w:p>
    <w:p w:rsidR="00000000" w:rsidDel="00000000" w:rsidP="00000000" w:rsidRDefault="00000000" w:rsidRPr="00000000" w14:paraId="00000085">
      <w:pPr>
        <w:ind w:left="1440" w:firstLine="0"/>
        <w:rPr>
          <w:u w:val="single"/>
        </w:rPr>
      </w:pPr>
      <w:r w:rsidDel="00000000" w:rsidR="00000000" w:rsidRPr="00000000">
        <w:rPr>
          <w:rtl w:val="0"/>
        </w:rPr>
      </w:r>
    </w:p>
    <w:p w:rsidR="00000000" w:rsidDel="00000000" w:rsidP="00000000" w:rsidRDefault="00000000" w:rsidRPr="00000000" w14:paraId="00000086">
      <w:pPr>
        <w:numPr>
          <w:ilvl w:val="1"/>
          <w:numId w:val="1"/>
        </w:numPr>
        <w:ind w:left="1440" w:hanging="360"/>
        <w:rPr/>
      </w:pPr>
      <w:r w:rsidDel="00000000" w:rsidR="00000000" w:rsidRPr="00000000">
        <w:rPr>
          <w:u w:val="single"/>
          <w:rtl w:val="0"/>
        </w:rPr>
        <w:t xml:space="preserve">GoLang</w:t>
      </w:r>
    </w:p>
    <w:p w:rsidR="00000000" w:rsidDel="00000000" w:rsidP="00000000" w:rsidRDefault="00000000" w:rsidRPr="00000000" w14:paraId="00000087">
      <w:pPr>
        <w:ind w:left="0" w:firstLine="0"/>
        <w:rPr>
          <w:u w:val="single"/>
        </w:rPr>
      </w:pPr>
      <w:r w:rsidDel="00000000" w:rsidR="00000000" w:rsidRPr="00000000">
        <w:rPr>
          <w:rtl w:val="0"/>
        </w:rPr>
      </w:r>
    </w:p>
    <w:p w:rsidR="00000000" w:rsidDel="00000000" w:rsidP="00000000" w:rsidRDefault="00000000" w:rsidRPr="00000000" w14:paraId="00000088">
      <w:pPr>
        <w:ind w:left="0" w:firstLine="0"/>
        <w:rPr>
          <w:u w:val="single"/>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numPr>
          <w:ilvl w:val="0"/>
          <w:numId w:val="1"/>
        </w:numPr>
        <w:ind w:left="720" w:hanging="360"/>
        <w:rPr/>
      </w:pPr>
      <w:r w:rsidDel="00000000" w:rsidR="00000000" w:rsidRPr="00000000">
        <w:rPr>
          <w:b w:val="1"/>
          <w:rtl w:val="0"/>
        </w:rPr>
        <w:t xml:space="preserve">Process</w:t>
      </w:r>
      <w:r w:rsidDel="00000000" w:rsidR="00000000" w:rsidRPr="00000000">
        <w:rPr>
          <w:rtl w:val="0"/>
        </w:rPr>
        <w:t xml:space="preserve"> </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numPr>
          <w:ilvl w:val="1"/>
          <w:numId w:val="1"/>
        </w:numPr>
        <w:ind w:left="1440" w:hanging="360"/>
        <w:rPr/>
      </w:pPr>
      <w:r w:rsidDel="00000000" w:rsidR="00000000" w:rsidRPr="00000000">
        <w:rPr>
          <w:rtl w:val="0"/>
        </w:rPr>
        <w:t xml:space="preserve">Create and setup a server identity for each server you are running.  This will be two identities for the two servers that the first Authorities will be running.</w:t>
      </w:r>
    </w:p>
    <w:p w:rsidR="00000000" w:rsidDel="00000000" w:rsidP="00000000" w:rsidRDefault="00000000" w:rsidRPr="00000000" w14:paraId="0000008D">
      <w:pPr>
        <w:numPr>
          <w:ilvl w:val="2"/>
          <w:numId w:val="1"/>
        </w:numPr>
        <w:ind w:left="2160" w:hanging="360"/>
        <w:rPr/>
      </w:pPr>
      <w:r w:rsidDel="00000000" w:rsidR="00000000" w:rsidRPr="00000000">
        <w:rPr>
          <w:rtl w:val="0"/>
        </w:rPr>
        <w:t xml:space="preserve">If you use the courtesy EC’s above, first check the balance </w:t>
      </w:r>
      <w:hyperlink r:id="rId17">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2"/>
          <w:numId w:val="1"/>
        </w:numPr>
        <w:ind w:left="2160" w:hanging="360"/>
        <w:rPr/>
      </w:pPr>
      <w:r w:rsidDel="00000000" w:rsidR="00000000" w:rsidRPr="00000000">
        <w:rPr>
          <w:rtl w:val="0"/>
        </w:rPr>
        <w:t xml:space="preserve">Run a copy of factomd locally synced to the blockchain.</w:t>
      </w:r>
    </w:p>
    <w:p w:rsidR="00000000" w:rsidDel="00000000" w:rsidP="00000000" w:rsidRDefault="00000000" w:rsidRPr="00000000" w14:paraId="00000090">
      <w:pPr>
        <w:ind w:left="2880" w:firstLine="0"/>
        <w:rPr>
          <w:sz w:val="18"/>
          <w:szCs w:val="18"/>
        </w:rPr>
      </w:pPr>
      <w:r w:rsidDel="00000000" w:rsidR="00000000" w:rsidRPr="00000000">
        <w:rPr>
          <w:sz w:val="18"/>
          <w:szCs w:val="18"/>
          <w:rtl w:val="0"/>
        </w:rPr>
        <w:t xml:space="preserve">Note: You can edit some commands later if you want to use a different node, like the courtesy node, but that is less reliable.</w:t>
      </w:r>
    </w:p>
    <w:p w:rsidR="00000000" w:rsidDel="00000000" w:rsidP="00000000" w:rsidRDefault="00000000" w:rsidRPr="00000000" w14:paraId="00000091">
      <w:pPr>
        <w:rPr>
          <w:sz w:val="18"/>
          <w:szCs w:val="18"/>
        </w:rPr>
      </w:pPr>
      <w:r w:rsidDel="00000000" w:rsidR="00000000" w:rsidRPr="00000000">
        <w:rPr>
          <w:rtl w:val="0"/>
        </w:rPr>
      </w:r>
    </w:p>
    <w:p w:rsidR="00000000" w:rsidDel="00000000" w:rsidP="00000000" w:rsidRDefault="00000000" w:rsidRPr="00000000" w14:paraId="00000092">
      <w:pPr>
        <w:numPr>
          <w:ilvl w:val="2"/>
          <w:numId w:val="1"/>
        </w:numPr>
        <w:ind w:left="2160" w:hanging="360"/>
        <w:rPr/>
      </w:pPr>
      <w:r w:rsidDel="00000000" w:rsidR="00000000" w:rsidRPr="00000000">
        <w:rPr>
          <w:rtl w:val="0"/>
        </w:rPr>
        <w:t xml:space="preserve">Download and build server identity program. The following are directions for linux.</w:t>
      </w:r>
    </w:p>
    <w:p w:rsidR="00000000" w:rsidDel="00000000" w:rsidP="00000000" w:rsidRDefault="00000000" w:rsidRPr="00000000" w14:paraId="00000093">
      <w:pPr>
        <w:ind w:left="2160" w:firstLine="0"/>
        <w:rPr/>
      </w:pPr>
      <w:r w:rsidDel="00000000" w:rsidR="00000000" w:rsidRPr="00000000">
        <w:rPr>
          <w:rtl w:val="0"/>
        </w:rPr>
      </w:r>
    </w:p>
    <w:p w:rsidR="00000000" w:rsidDel="00000000" w:rsidP="00000000" w:rsidRDefault="00000000" w:rsidRPr="00000000" w14:paraId="00000094">
      <w:pPr>
        <w:numPr>
          <w:ilvl w:val="3"/>
          <w:numId w:val="1"/>
        </w:numPr>
        <w:ind w:left="2880" w:hanging="360"/>
        <w:rPr/>
      </w:pPr>
      <w:r w:rsidDel="00000000" w:rsidR="00000000" w:rsidRPr="00000000">
        <w:rPr>
          <w:rtl w:val="0"/>
        </w:rPr>
        <w:t xml:space="preserve">Install git, golang 1.10, and glide. Set the proper $GOPATH environment variable.</w:t>
      </w:r>
    </w:p>
    <w:p w:rsidR="00000000" w:rsidDel="00000000" w:rsidP="00000000" w:rsidRDefault="00000000" w:rsidRPr="00000000" w14:paraId="00000095">
      <w:pPr>
        <w:numPr>
          <w:ilvl w:val="3"/>
          <w:numId w:val="1"/>
        </w:numPr>
        <w:ind w:left="2880" w:hanging="360"/>
        <w:rPr/>
      </w:pPr>
      <w:r w:rsidDel="00000000" w:rsidR="00000000" w:rsidRPr="00000000">
        <w:rPr>
          <w:u w:val="single"/>
          <w:rtl w:val="0"/>
        </w:rPr>
        <w:t xml:space="preserve">Clone the serveridentity program</w:t>
      </w:r>
      <w:r w:rsidDel="00000000" w:rsidR="00000000" w:rsidRPr="00000000">
        <w:rPr>
          <w:rtl w:val="0"/>
        </w:rPr>
        <w:t xml:space="preserve">:</w:t>
      </w:r>
    </w:p>
    <w:p w:rsidR="00000000" w:rsidDel="00000000" w:rsidP="00000000" w:rsidRDefault="00000000" w:rsidRPr="00000000" w14:paraId="00000096">
      <w:pPr>
        <w:ind w:left="2880" w:firstLine="0"/>
        <w:rPr/>
      </w:pPr>
      <w:r w:rsidDel="00000000" w:rsidR="00000000" w:rsidRPr="00000000">
        <w:rPr>
          <w:rtl w:val="0"/>
        </w:rPr>
      </w:r>
    </w:p>
    <w:p w:rsidR="00000000" w:rsidDel="00000000" w:rsidP="00000000" w:rsidRDefault="00000000" w:rsidRPr="00000000" w14:paraId="00000097">
      <w:pPr>
        <w:numPr>
          <w:ilvl w:val="3"/>
          <w:numId w:val="2"/>
        </w:numPr>
        <w:ind w:left="2880" w:hanging="360"/>
        <w:rPr>
          <w:sz w:val="18"/>
          <w:szCs w:val="18"/>
        </w:rPr>
      </w:pPr>
      <w:r w:rsidDel="00000000" w:rsidR="00000000" w:rsidRPr="00000000">
        <w:rPr>
          <w:sz w:val="18"/>
          <w:szCs w:val="18"/>
          <w:rtl w:val="0"/>
        </w:rPr>
        <w:t xml:space="preserve">`mkdir -p $GOPATH/src/github.com/FactomProject/`</w:t>
      </w:r>
    </w:p>
    <w:p w:rsidR="00000000" w:rsidDel="00000000" w:rsidP="00000000" w:rsidRDefault="00000000" w:rsidRPr="00000000" w14:paraId="00000098">
      <w:pPr>
        <w:numPr>
          <w:ilvl w:val="3"/>
          <w:numId w:val="2"/>
        </w:numPr>
        <w:ind w:left="2880" w:hanging="360"/>
        <w:rPr>
          <w:sz w:val="18"/>
          <w:szCs w:val="18"/>
        </w:rPr>
      </w:pPr>
      <w:r w:rsidDel="00000000" w:rsidR="00000000" w:rsidRPr="00000000">
        <w:rPr>
          <w:sz w:val="18"/>
          <w:szCs w:val="18"/>
          <w:rtl w:val="0"/>
        </w:rPr>
        <w:t xml:space="preserve">`cd $GOPATH/src/github.com/FactomProject/`</w:t>
      </w:r>
    </w:p>
    <w:p w:rsidR="00000000" w:rsidDel="00000000" w:rsidP="00000000" w:rsidRDefault="00000000" w:rsidRPr="00000000" w14:paraId="00000099">
      <w:pPr>
        <w:numPr>
          <w:ilvl w:val="3"/>
          <w:numId w:val="2"/>
        </w:numPr>
        <w:ind w:left="2880" w:hanging="360"/>
        <w:rPr>
          <w:sz w:val="18"/>
          <w:szCs w:val="18"/>
        </w:rPr>
      </w:pPr>
      <w:r w:rsidDel="00000000" w:rsidR="00000000" w:rsidRPr="00000000">
        <w:rPr>
          <w:sz w:val="18"/>
          <w:szCs w:val="18"/>
          <w:rtl w:val="0"/>
        </w:rPr>
        <w:t xml:space="preserve">`git clone </w:t>
      </w:r>
      <w:hyperlink r:id="rId18">
        <w:r w:rsidDel="00000000" w:rsidR="00000000" w:rsidRPr="00000000">
          <w:rPr>
            <w:color w:val="1155cc"/>
            <w:sz w:val="18"/>
            <w:szCs w:val="18"/>
            <w:u w:val="single"/>
            <w:rtl w:val="0"/>
          </w:rPr>
          <w:t xml:space="preserve">https://github.com/FactomProject/serveridentity.git</w:t>
        </w:r>
      </w:hyperlink>
      <w:r w:rsidDel="00000000" w:rsidR="00000000" w:rsidRPr="00000000">
        <w:rPr>
          <w:sz w:val="18"/>
          <w:szCs w:val="18"/>
          <w:rtl w:val="0"/>
        </w:rPr>
        <w:t xml:space="preserve">`</w:t>
      </w:r>
    </w:p>
    <w:p w:rsidR="00000000" w:rsidDel="00000000" w:rsidP="00000000" w:rsidRDefault="00000000" w:rsidRPr="00000000" w14:paraId="0000009A">
      <w:pPr>
        <w:numPr>
          <w:ilvl w:val="3"/>
          <w:numId w:val="2"/>
        </w:numPr>
        <w:ind w:left="2880" w:hanging="360"/>
        <w:rPr>
          <w:sz w:val="18"/>
          <w:szCs w:val="18"/>
        </w:rPr>
      </w:pPr>
      <w:r w:rsidDel="00000000" w:rsidR="00000000" w:rsidRPr="00000000">
        <w:rPr>
          <w:sz w:val="18"/>
          <w:szCs w:val="18"/>
          <w:rtl w:val="0"/>
        </w:rPr>
        <w:t xml:space="preserve">`cd serveridentity`</w:t>
      </w:r>
    </w:p>
    <w:p w:rsidR="00000000" w:rsidDel="00000000" w:rsidP="00000000" w:rsidRDefault="00000000" w:rsidRPr="00000000" w14:paraId="0000009B">
      <w:pPr>
        <w:numPr>
          <w:ilvl w:val="3"/>
          <w:numId w:val="2"/>
        </w:numPr>
        <w:ind w:left="2880" w:hanging="360"/>
        <w:rPr>
          <w:sz w:val="18"/>
          <w:szCs w:val="18"/>
        </w:rPr>
      </w:pPr>
      <w:r w:rsidDel="00000000" w:rsidR="00000000" w:rsidRPr="00000000">
        <w:rPr>
          <w:sz w:val="18"/>
          <w:szCs w:val="18"/>
          <w:rtl w:val="0"/>
        </w:rPr>
        <w:t xml:space="preserve">`glide install`</w:t>
      </w:r>
    </w:p>
    <w:p w:rsidR="00000000" w:rsidDel="00000000" w:rsidP="00000000" w:rsidRDefault="00000000" w:rsidRPr="00000000" w14:paraId="0000009C">
      <w:pPr>
        <w:numPr>
          <w:ilvl w:val="3"/>
          <w:numId w:val="2"/>
        </w:numPr>
        <w:ind w:left="2880" w:hanging="360"/>
        <w:rPr>
          <w:sz w:val="18"/>
          <w:szCs w:val="18"/>
        </w:rPr>
      </w:pPr>
      <w:r w:rsidDel="00000000" w:rsidR="00000000" w:rsidRPr="00000000">
        <w:rPr>
          <w:sz w:val="18"/>
          <w:szCs w:val="18"/>
          <w:rtl w:val="0"/>
        </w:rPr>
        <w:t xml:space="preserve">`go install`</w:t>
      </w:r>
    </w:p>
    <w:p w:rsidR="00000000" w:rsidDel="00000000" w:rsidP="00000000" w:rsidRDefault="00000000" w:rsidRPr="00000000" w14:paraId="0000009D">
      <w:pPr>
        <w:numPr>
          <w:ilvl w:val="3"/>
          <w:numId w:val="2"/>
        </w:numPr>
        <w:ind w:left="2880" w:hanging="360"/>
        <w:rPr>
          <w:sz w:val="18"/>
          <w:szCs w:val="18"/>
        </w:rPr>
      </w:pPr>
      <w:r w:rsidDel="00000000" w:rsidR="00000000" w:rsidRPr="00000000">
        <w:rPr>
          <w:sz w:val="18"/>
          <w:szCs w:val="18"/>
          <w:rtl w:val="0"/>
        </w:rPr>
        <w:t xml:space="preserve">`cd signwithed25519`</w:t>
      </w:r>
    </w:p>
    <w:p w:rsidR="00000000" w:rsidDel="00000000" w:rsidP="00000000" w:rsidRDefault="00000000" w:rsidRPr="00000000" w14:paraId="0000009E">
      <w:pPr>
        <w:numPr>
          <w:ilvl w:val="3"/>
          <w:numId w:val="2"/>
        </w:numPr>
        <w:ind w:left="2880" w:hanging="360"/>
        <w:rPr>
          <w:sz w:val="18"/>
          <w:szCs w:val="18"/>
        </w:rPr>
      </w:pPr>
      <w:r w:rsidDel="00000000" w:rsidR="00000000" w:rsidRPr="00000000">
        <w:rPr>
          <w:sz w:val="18"/>
          <w:szCs w:val="18"/>
          <w:rtl w:val="0"/>
        </w:rPr>
        <w:t xml:space="preserve">`go install`</w:t>
      </w:r>
    </w:p>
    <w:p w:rsidR="00000000" w:rsidDel="00000000" w:rsidP="00000000" w:rsidRDefault="00000000" w:rsidRPr="00000000" w14:paraId="0000009F">
      <w:pPr>
        <w:numPr>
          <w:ilvl w:val="3"/>
          <w:numId w:val="2"/>
        </w:numPr>
        <w:ind w:left="2880" w:hanging="360"/>
        <w:rPr>
          <w:sz w:val="18"/>
          <w:szCs w:val="18"/>
        </w:rPr>
      </w:pPr>
      <w:r w:rsidDel="00000000" w:rsidR="00000000" w:rsidRPr="00000000">
        <w:rPr>
          <w:sz w:val="18"/>
          <w:szCs w:val="18"/>
          <w:rtl w:val="0"/>
        </w:rPr>
        <w:t xml:space="preserve">Copy $GOPATH/bin/serveridentity to an offline computer with a thumbdrive</w:t>
      </w:r>
    </w:p>
    <w:p w:rsidR="00000000" w:rsidDel="00000000" w:rsidP="00000000" w:rsidRDefault="00000000" w:rsidRPr="00000000" w14:paraId="000000A0">
      <w:pPr>
        <w:numPr>
          <w:ilvl w:val="3"/>
          <w:numId w:val="2"/>
        </w:numPr>
        <w:ind w:left="2880" w:hanging="360"/>
        <w:rPr>
          <w:sz w:val="18"/>
          <w:szCs w:val="18"/>
        </w:rPr>
      </w:pPr>
      <w:r w:rsidDel="00000000" w:rsidR="00000000" w:rsidRPr="00000000">
        <w:rPr>
          <w:sz w:val="18"/>
          <w:szCs w:val="18"/>
          <w:rtl w:val="0"/>
        </w:rPr>
        <w:t xml:space="preserve">On the offline computer run `./serveridentity full elements Es2bTzUy71xg24XVQNV7xcsJwDxRofeV84NEiRJ49RV7HmcaUEUV -n=important -f`</w:t>
      </w:r>
    </w:p>
    <w:p w:rsidR="00000000" w:rsidDel="00000000" w:rsidP="00000000" w:rsidRDefault="00000000" w:rsidRPr="00000000" w14:paraId="000000A1">
      <w:pPr>
        <w:numPr>
          <w:ilvl w:val="3"/>
          <w:numId w:val="2"/>
        </w:numPr>
        <w:ind w:left="2880" w:hanging="360"/>
        <w:rPr>
          <w:sz w:val="18"/>
          <w:szCs w:val="18"/>
        </w:rPr>
      </w:pPr>
      <w:r w:rsidDel="00000000" w:rsidR="00000000" w:rsidRPr="00000000">
        <w:rPr>
          <w:sz w:val="18"/>
          <w:szCs w:val="18"/>
          <w:rtl w:val="0"/>
        </w:rPr>
        <w:t xml:space="preserve">It will create the files important.conf and important.sh</w:t>
      </w:r>
    </w:p>
    <w:p w:rsidR="00000000" w:rsidDel="00000000" w:rsidP="00000000" w:rsidRDefault="00000000" w:rsidRPr="00000000" w14:paraId="000000A2">
      <w:pPr>
        <w:numPr>
          <w:ilvl w:val="3"/>
          <w:numId w:val="2"/>
        </w:numPr>
        <w:ind w:left="2880" w:hanging="360"/>
        <w:rPr>
          <w:sz w:val="18"/>
          <w:szCs w:val="18"/>
        </w:rPr>
      </w:pPr>
      <w:r w:rsidDel="00000000" w:rsidR="00000000" w:rsidRPr="00000000">
        <w:rPr>
          <w:sz w:val="18"/>
          <w:szCs w:val="18"/>
          <w:rtl w:val="0"/>
        </w:rPr>
        <w:t xml:space="preserve">Record the private keys printed out to the screen on paper or long term storage.  These are used to control your identity in the future.  Level 4 is the highest security and level 1 will be used to do more operations.</w:t>
      </w:r>
    </w:p>
    <w:p w:rsidR="00000000" w:rsidDel="00000000" w:rsidP="00000000" w:rsidRDefault="00000000" w:rsidRPr="00000000" w14:paraId="000000A3">
      <w:pPr>
        <w:numPr>
          <w:ilvl w:val="3"/>
          <w:numId w:val="2"/>
        </w:numPr>
        <w:ind w:left="2880" w:hanging="360"/>
        <w:rPr>
          <w:sz w:val="18"/>
          <w:szCs w:val="18"/>
        </w:rPr>
      </w:pPr>
      <w:r w:rsidDel="00000000" w:rsidR="00000000" w:rsidRPr="00000000">
        <w:rPr>
          <w:sz w:val="18"/>
          <w:szCs w:val="18"/>
          <w:rtl w:val="0"/>
        </w:rPr>
        <w:t xml:space="preserve">Copy the file important.sh, important.conf back to a thumbdrive to run on an online computer. This will be added to your `factomd.conf`</w:t>
      </w:r>
      <w:r w:rsidDel="00000000" w:rsidR="00000000" w:rsidRPr="00000000">
        <w:rPr>
          <w:sz w:val="18"/>
          <w:szCs w:val="18"/>
          <w:rtl w:val="0"/>
        </w:rPr>
        <w:t xml:space="preserve"> file on the server.</w:t>
      </w:r>
    </w:p>
    <w:p w:rsidR="00000000" w:rsidDel="00000000" w:rsidP="00000000" w:rsidRDefault="00000000" w:rsidRPr="00000000" w14:paraId="000000A4">
      <w:pPr>
        <w:numPr>
          <w:ilvl w:val="3"/>
          <w:numId w:val="2"/>
        </w:numPr>
        <w:ind w:left="2880" w:hanging="360"/>
        <w:rPr>
          <w:sz w:val="18"/>
          <w:szCs w:val="18"/>
        </w:rPr>
      </w:pPr>
      <w:r w:rsidDel="00000000" w:rsidR="00000000" w:rsidRPr="00000000">
        <w:rPr>
          <w:sz w:val="18"/>
          <w:szCs w:val="18"/>
          <w:rtl w:val="0"/>
        </w:rPr>
        <w:t xml:space="preserve">Make sure factomd is running</w:t>
      </w:r>
    </w:p>
    <w:p w:rsidR="00000000" w:rsidDel="00000000" w:rsidP="00000000" w:rsidRDefault="00000000" w:rsidRPr="00000000" w14:paraId="000000A5">
      <w:pPr>
        <w:numPr>
          <w:ilvl w:val="3"/>
          <w:numId w:val="2"/>
        </w:numPr>
        <w:ind w:left="2880" w:hanging="360"/>
        <w:rPr>
          <w:sz w:val="18"/>
          <w:szCs w:val="18"/>
        </w:rPr>
      </w:pPr>
      <w:r w:rsidDel="00000000" w:rsidR="00000000" w:rsidRPr="00000000">
        <w:rPr>
          <w:sz w:val="18"/>
          <w:szCs w:val="18"/>
          <w:rtl w:val="0"/>
        </w:rPr>
        <w:t xml:space="preserve">Run factom-walletd in a terminal window (use -s=courtesy-node.factom.com:80 if you don’t have a full node)</w:t>
      </w:r>
    </w:p>
    <w:p w:rsidR="00000000" w:rsidDel="00000000" w:rsidP="00000000" w:rsidRDefault="00000000" w:rsidRPr="00000000" w14:paraId="000000A6">
      <w:pPr>
        <w:numPr>
          <w:ilvl w:val="3"/>
          <w:numId w:val="2"/>
        </w:numPr>
        <w:ind w:left="2880" w:hanging="360"/>
        <w:rPr>
          <w:sz w:val="18"/>
          <w:szCs w:val="18"/>
        </w:rPr>
      </w:pPr>
      <w:r w:rsidDel="00000000" w:rsidR="00000000" w:rsidRPr="00000000">
        <w:rPr>
          <w:sz w:val="18"/>
          <w:szCs w:val="18"/>
          <w:rtl w:val="0"/>
        </w:rPr>
        <w:t xml:space="preserve">The factom-cli commands in important.sh need to be directed to the courtesy-node. Change all lines with `factom-cli …` now read, `factom-cli -s=courtesy-node.factom.com:80 ...` (or whatever factomd you are using)</w:t>
      </w:r>
    </w:p>
    <w:p w:rsidR="00000000" w:rsidDel="00000000" w:rsidP="00000000" w:rsidRDefault="00000000" w:rsidRPr="00000000" w14:paraId="000000A7">
      <w:pPr>
        <w:numPr>
          <w:ilvl w:val="3"/>
          <w:numId w:val="2"/>
        </w:numPr>
        <w:ind w:left="2880" w:hanging="360"/>
        <w:rPr>
          <w:sz w:val="18"/>
          <w:szCs w:val="18"/>
        </w:rPr>
      </w:pPr>
      <w:r w:rsidDel="00000000" w:rsidR="00000000" w:rsidRPr="00000000">
        <w:rPr>
          <w:sz w:val="18"/>
          <w:szCs w:val="18"/>
          <w:rtl w:val="0"/>
        </w:rPr>
        <w:t xml:space="preserve">Import the EC address to your wallet: `factom-cli importaddress Es2bTzUy71xg24XVQNV7xcsJwDxRofeV84NEiRJ49RV7HmcaUEUV`</w:t>
      </w:r>
    </w:p>
    <w:p w:rsidR="00000000" w:rsidDel="00000000" w:rsidP="00000000" w:rsidRDefault="00000000" w:rsidRPr="00000000" w14:paraId="000000A8">
      <w:pPr>
        <w:numPr>
          <w:ilvl w:val="3"/>
          <w:numId w:val="2"/>
        </w:numPr>
        <w:ind w:left="2880" w:hanging="360"/>
        <w:rPr>
          <w:sz w:val="18"/>
          <w:szCs w:val="18"/>
        </w:rPr>
      </w:pPr>
      <w:r w:rsidDel="00000000" w:rsidR="00000000" w:rsidRPr="00000000">
        <w:rPr>
          <w:sz w:val="18"/>
          <w:szCs w:val="18"/>
          <w:rtl w:val="0"/>
        </w:rPr>
        <w:t xml:space="preserve">Check the balance `factom-cli listaddresses`</w:t>
      </w:r>
    </w:p>
    <w:p w:rsidR="00000000" w:rsidDel="00000000" w:rsidP="00000000" w:rsidRDefault="00000000" w:rsidRPr="00000000" w14:paraId="000000A9">
      <w:pPr>
        <w:numPr>
          <w:ilvl w:val="3"/>
          <w:numId w:val="2"/>
        </w:numPr>
        <w:ind w:left="2880" w:hanging="360"/>
        <w:rPr>
          <w:sz w:val="18"/>
          <w:szCs w:val="18"/>
        </w:rPr>
      </w:pPr>
      <w:r w:rsidDel="00000000" w:rsidR="00000000" w:rsidRPr="00000000">
        <w:rPr>
          <w:sz w:val="18"/>
          <w:szCs w:val="18"/>
          <w:rtl w:val="0"/>
        </w:rPr>
        <w:t xml:space="preserve">Run the important.sh script.</w:t>
      </w:r>
    </w:p>
    <w:p w:rsidR="00000000" w:rsidDel="00000000" w:rsidP="00000000" w:rsidRDefault="00000000" w:rsidRPr="00000000" w14:paraId="000000AA">
      <w:pPr>
        <w:numPr>
          <w:ilvl w:val="3"/>
          <w:numId w:val="2"/>
        </w:numPr>
        <w:ind w:left="2880" w:hanging="360"/>
        <w:rPr>
          <w:sz w:val="18"/>
          <w:szCs w:val="18"/>
        </w:rPr>
      </w:pPr>
      <w:r w:rsidDel="00000000" w:rsidR="00000000" w:rsidRPr="00000000">
        <w:rPr>
          <w:sz w:val="18"/>
          <w:szCs w:val="18"/>
          <w:rtl w:val="0"/>
        </w:rPr>
        <w:t xml:space="preserve">Check the explorer that the new identity chains were created 10 minutes later.</w:t>
      </w:r>
    </w:p>
    <w:p w:rsidR="00000000" w:rsidDel="00000000" w:rsidP="00000000" w:rsidRDefault="00000000" w:rsidRPr="00000000" w14:paraId="000000AB">
      <w:pPr>
        <w:ind w:left="2880" w:firstLine="0"/>
        <w:rPr>
          <w:sz w:val="18"/>
          <w:szCs w:val="18"/>
        </w:rPr>
      </w:pPr>
      <w:r w:rsidDel="00000000" w:rsidR="00000000" w:rsidRPr="00000000">
        <w:rPr>
          <w:rtl w:val="0"/>
        </w:rPr>
      </w:r>
    </w:p>
    <w:p w:rsidR="00000000" w:rsidDel="00000000" w:rsidP="00000000" w:rsidRDefault="00000000" w:rsidRPr="00000000" w14:paraId="000000AC">
      <w:pPr>
        <w:ind w:left="2880" w:firstLine="0"/>
        <w:rPr>
          <w:sz w:val="18"/>
          <w:szCs w:val="18"/>
        </w:rPr>
      </w:pPr>
      <w:r w:rsidDel="00000000" w:rsidR="00000000" w:rsidRPr="00000000">
        <w:rPr>
          <w:rtl w:val="0"/>
        </w:rPr>
      </w:r>
    </w:p>
    <w:p w:rsidR="00000000" w:rsidDel="00000000" w:rsidP="00000000" w:rsidRDefault="00000000" w:rsidRPr="00000000" w14:paraId="000000AD">
      <w:pPr>
        <w:ind w:left="2880" w:firstLine="0"/>
        <w:rPr>
          <w:sz w:val="18"/>
          <w:szCs w:val="18"/>
        </w:rPr>
      </w:pPr>
      <w:r w:rsidDel="00000000" w:rsidR="00000000" w:rsidRPr="00000000">
        <w:rPr>
          <w:rtl w:val="0"/>
        </w:rPr>
      </w:r>
    </w:p>
    <w:p w:rsidR="00000000" w:rsidDel="00000000" w:rsidP="00000000" w:rsidRDefault="00000000" w:rsidRPr="00000000" w14:paraId="000000AE">
      <w:pPr>
        <w:ind w:left="2880" w:firstLine="0"/>
        <w:rPr>
          <w:sz w:val="18"/>
          <w:szCs w:val="18"/>
        </w:rPr>
      </w:pPr>
      <w:r w:rsidDel="00000000" w:rsidR="00000000" w:rsidRPr="00000000">
        <w:rPr>
          <w:rtl w:val="0"/>
        </w:rPr>
      </w:r>
    </w:p>
    <w:p w:rsidR="00000000" w:rsidDel="00000000" w:rsidP="00000000" w:rsidRDefault="00000000" w:rsidRPr="00000000" w14:paraId="000000AF">
      <w:pPr>
        <w:ind w:left="2880" w:firstLine="0"/>
        <w:rPr>
          <w:sz w:val="18"/>
          <w:szCs w:val="18"/>
        </w:rPr>
      </w:pPr>
      <w:r w:rsidDel="00000000" w:rsidR="00000000" w:rsidRPr="00000000">
        <w:rPr>
          <w:rtl w:val="0"/>
        </w:rPr>
      </w:r>
    </w:p>
    <w:p w:rsidR="00000000" w:rsidDel="00000000" w:rsidP="00000000" w:rsidRDefault="00000000" w:rsidRPr="00000000" w14:paraId="000000B0">
      <w:pPr>
        <w:ind w:left="2880" w:firstLine="0"/>
        <w:rPr>
          <w:sz w:val="18"/>
          <w:szCs w:val="18"/>
        </w:rPr>
      </w:pPr>
      <w:r w:rsidDel="00000000" w:rsidR="00000000" w:rsidRPr="00000000">
        <w:rPr>
          <w:rtl w:val="0"/>
        </w:rPr>
      </w:r>
    </w:p>
    <w:p w:rsidR="00000000" w:rsidDel="00000000" w:rsidP="00000000" w:rsidRDefault="00000000" w:rsidRPr="00000000" w14:paraId="000000B1">
      <w:pPr>
        <w:numPr>
          <w:ilvl w:val="2"/>
          <w:numId w:val="1"/>
        </w:numPr>
        <w:ind w:left="2160" w:hanging="360"/>
        <w:rPr/>
      </w:pPr>
      <w:r w:rsidDel="00000000" w:rsidR="00000000" w:rsidRPr="00000000">
        <w:rPr>
          <w:rtl w:val="0"/>
        </w:rPr>
        <w:t xml:space="preserve">Copy the identity to the Server</w:t>
      </w:r>
    </w:p>
    <w:p w:rsidR="00000000" w:rsidDel="00000000" w:rsidP="00000000" w:rsidRDefault="00000000" w:rsidRPr="00000000" w14:paraId="000000B2">
      <w:pPr>
        <w:numPr>
          <w:ilvl w:val="3"/>
          <w:numId w:val="1"/>
        </w:numPr>
        <w:ind w:left="2880" w:hanging="360"/>
        <w:rPr>
          <w:u w:val="none"/>
        </w:rPr>
      </w:pPr>
      <w:r w:rsidDel="00000000" w:rsidR="00000000" w:rsidRPr="00000000">
        <w:rPr>
          <w:rtl w:val="0"/>
        </w:rPr>
        <w:t xml:space="preserve">i</w:t>
      </w:r>
      <w:r w:rsidDel="00000000" w:rsidR="00000000" w:rsidRPr="00000000">
        <w:rPr>
          <w:rtl w:val="0"/>
        </w:rPr>
        <w:t xml:space="preserve">mportant.conf generated above will contain the lines like this:</w:t>
      </w:r>
    </w:p>
    <w:p w:rsidR="00000000" w:rsidDel="00000000" w:rsidP="00000000" w:rsidRDefault="00000000" w:rsidRPr="00000000" w14:paraId="000000B3">
      <w:pPr>
        <w:ind w:left="2880" w:firstLine="0"/>
        <w:rPr/>
      </w:pPr>
      <w:r w:rsidDel="00000000" w:rsidR="00000000" w:rsidRPr="00000000">
        <w:rPr>
          <w:rtl w:val="0"/>
        </w:rPr>
      </w:r>
    </w:p>
    <w:tbl>
      <w:tblPr>
        <w:tblStyle w:val="Table2"/>
        <w:tblW w:w="103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80"/>
        <w:tblGridChange w:id="0">
          <w:tblGrid>
            <w:gridCol w:w="10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IdentityChainID = 8888884c26a0a07780b0eb2adc77c3be534e5c1186ab058e278ee0b195ff56ce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LocalServerPrivKey = 57a0531c15ecf435b2e3d0a3402f1e7c8ac16e7f3672c108efbd50c9f9d64ee6</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LocalServerPublicKey = 414686d2e1514db10d0ddbb77ac10f3cac27b9f2f53156542c1f644e10e0fb00</w:t>
            </w:r>
          </w:p>
        </w:tc>
      </w:tr>
    </w:tbl>
    <w:p w:rsidR="00000000" w:rsidDel="00000000" w:rsidP="00000000" w:rsidRDefault="00000000" w:rsidRPr="00000000" w14:paraId="000000B7">
      <w:pPr>
        <w:ind w:left="2160" w:firstLine="0"/>
        <w:rPr/>
      </w:pPr>
      <w:r w:rsidDel="00000000" w:rsidR="00000000" w:rsidRPr="00000000">
        <w:rPr>
          <w:rtl w:val="0"/>
        </w:rPr>
      </w:r>
    </w:p>
    <w:p w:rsidR="00000000" w:rsidDel="00000000" w:rsidP="00000000" w:rsidRDefault="00000000" w:rsidRPr="00000000" w14:paraId="000000B8">
      <w:pPr>
        <w:ind w:left="2160" w:firstLine="0"/>
        <w:rPr/>
      </w:pPr>
      <w:r w:rsidDel="00000000" w:rsidR="00000000" w:rsidRPr="00000000">
        <w:rPr>
          <w:rtl w:val="0"/>
        </w:rPr>
        <w:t xml:space="preserve">Copy these lines your factomd.conf file on your server.  It goes in the [app] section of the file.  The file was put there in an early step at /var/lib/docker/volumes/factom_keys/_data/factomd.conf</w:t>
      </w:r>
    </w:p>
    <w:p w:rsidR="00000000" w:rsidDel="00000000" w:rsidP="00000000" w:rsidRDefault="00000000" w:rsidRPr="00000000" w14:paraId="000000B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Make sure to keep a backup of these lines (as well as the level 1-4 keys from above) as those constitute your factom server digital identity.</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r>
    </w:p>
    <w:p w:rsidR="00000000" w:rsidDel="00000000" w:rsidP="00000000" w:rsidRDefault="00000000" w:rsidRPr="00000000" w14:paraId="000000B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Restart your factomd node to load the identities.</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r>
    </w:p>
    <w:p w:rsidR="00000000" w:rsidDel="00000000" w:rsidP="00000000" w:rsidRDefault="00000000" w:rsidRPr="00000000" w14:paraId="000000BD">
      <w:pPr>
        <w:keepNext w:val="0"/>
        <w:keepLines w:val="0"/>
        <w:widowControl w:val="1"/>
        <w:numPr>
          <w:ilvl w:val="4"/>
          <w:numId w:val="1"/>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u w:val="none"/>
        </w:rPr>
      </w:pPr>
      <w:r w:rsidDel="00000000" w:rsidR="00000000" w:rsidRPr="00000000">
        <w:rPr>
          <w:rtl w:val="0"/>
        </w:rPr>
        <w:t xml:space="preserve">To check to see if it worked, open the control panel on port 8090 of your server.  Navigate to “more detailed node information” &gt; “servers” &gt; “My Node”.  It should show the Identity ChainID and Signing Key </w:t>
      </w:r>
      <w:r w:rsidDel="00000000" w:rsidR="00000000" w:rsidRPr="00000000">
        <w:rPr>
          <w:rtl w:val="0"/>
        </w:rPr>
        <w:t xml:space="preserve">that were specified in the IdentityChainID and LocalServerPublicKey above.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br w:type="page"/>
      </w:r>
      <w:r w:rsidDel="00000000" w:rsidR="00000000" w:rsidRPr="00000000">
        <w:rPr>
          <w:rtl w:val="0"/>
        </w:rPr>
      </w:r>
    </w:p>
    <w:p w:rsidR="00000000" w:rsidDel="00000000" w:rsidP="00000000" w:rsidRDefault="00000000" w:rsidRPr="00000000" w14:paraId="000000C1">
      <w:pPr>
        <w:pStyle w:val="Subtitle"/>
        <w:numPr>
          <w:ilvl w:val="0"/>
          <w:numId w:val="1"/>
        </w:numPr>
        <w:ind w:left="720" w:hanging="360"/>
        <w:rPr>
          <w:color w:val="666666"/>
        </w:rPr>
      </w:pPr>
      <w:bookmarkStart w:colFirst="0" w:colLast="0" w:name="_4l26l6pr4s6a" w:id="5"/>
      <w:bookmarkEnd w:id="5"/>
      <w:r w:rsidDel="00000000" w:rsidR="00000000" w:rsidRPr="00000000">
        <w:rPr>
          <w:rtl w:val="0"/>
        </w:rPr>
        <w:t xml:space="preserve">Add factoid address and efficiency</w:t>
      </w: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t xml:space="preserve">YouTube Tutorial for the steps below available </w:t>
      </w:r>
      <w:hyperlink r:id="rId19">
        <w:r w:rsidDel="00000000" w:rsidR="00000000" w:rsidRPr="00000000">
          <w:rPr>
            <w:color w:val="1155cc"/>
            <w:u w:val="single"/>
            <w:rtl w:val="0"/>
          </w:rPr>
          <w:t xml:space="preserve">here</w:t>
        </w:r>
      </w:hyperlink>
      <w:r w:rsidDel="00000000" w:rsidR="00000000" w:rsidRPr="00000000">
        <w:rPr>
          <w:rtl w:val="0"/>
        </w:rPr>
        <w:t xml:space="preserve">.</w:t>
        <w:br w:type="textWrapping"/>
        <w:br w:type="textWrapping"/>
      </w:r>
      <w:r w:rsidDel="00000000" w:rsidR="00000000" w:rsidRPr="00000000">
        <w:rPr>
          <w:rtl w:val="0"/>
        </w:rPr>
      </w:r>
    </w:p>
    <w:p w:rsidR="00000000" w:rsidDel="00000000" w:rsidP="00000000" w:rsidRDefault="00000000" w:rsidRPr="00000000" w14:paraId="000000C3">
      <w:pPr>
        <w:numPr>
          <w:ilvl w:val="0"/>
          <w:numId w:val="1"/>
        </w:numPr>
        <w:ind w:left="720" w:hanging="360"/>
        <w:rPr>
          <w:b w:val="1"/>
        </w:rPr>
      </w:pPr>
      <w:r w:rsidDel="00000000" w:rsidR="00000000" w:rsidRPr="00000000">
        <w:rPr>
          <w:b w:val="1"/>
          <w:rtl w:val="0"/>
        </w:rPr>
        <w:t xml:space="preserve">Please wait until all 11 of the first Authorities are promoted.  Setting up the earlier identity is sufficient to be promoted to a leader.  Your identity will run at 100% efficiency until these steps are run. Keep an eye on discord for an</w:t>
      </w:r>
      <w:ins w:author="W B" w:id="0" w:date="2020-04-29T09:27:15Z">
        <w:r w:rsidDel="00000000" w:rsidR="00000000" w:rsidRPr="00000000">
          <w:rPr>
            <w:b w:val="1"/>
            <w:rtl w:val="0"/>
          </w:rPr>
          <w:t xml:space="preserve"> (automated)</w:t>
        </w:r>
      </w:ins>
      <w:r w:rsidDel="00000000" w:rsidR="00000000" w:rsidRPr="00000000">
        <w:rPr>
          <w:b w:val="1"/>
          <w:rtl w:val="0"/>
        </w:rPr>
        <w:t xml:space="preserve"> announcement from the </w:t>
      </w:r>
      <w:ins w:author="W B" w:id="1" w:date="2020-04-29T09:26:51Z">
        <w:r w:rsidDel="00000000" w:rsidR="00000000" w:rsidRPr="00000000">
          <w:rPr>
            <w:b w:val="1"/>
            <w:rtl w:val="0"/>
          </w:rPr>
          <w:t xml:space="preserve">Standing Parties </w:t>
        </w:r>
      </w:ins>
      <w:del w:author="W B" w:id="1" w:date="2020-04-29T09:26:51Z">
        <w:r w:rsidDel="00000000" w:rsidR="00000000" w:rsidRPr="00000000">
          <w:rPr>
            <w:b w:val="1"/>
            <w:rtl w:val="0"/>
          </w:rPr>
          <w:delText xml:space="preserve">Guides </w:delText>
        </w:r>
      </w:del>
      <w:r w:rsidDel="00000000" w:rsidR="00000000" w:rsidRPr="00000000">
        <w:rPr>
          <w:b w:val="1"/>
          <w:rtl w:val="0"/>
        </w:rPr>
        <w:t xml:space="preserve">when to finish this step.</w:t>
      </w:r>
      <w:r w:rsidDel="00000000" w:rsidR="00000000" w:rsidRPr="00000000">
        <w:rPr>
          <w:rtl w:val="0"/>
        </w:rPr>
      </w:r>
    </w:p>
    <w:p w:rsidR="00000000" w:rsidDel="00000000" w:rsidP="00000000" w:rsidRDefault="00000000" w:rsidRPr="00000000" w14:paraId="000000C4">
      <w:pPr>
        <w:numPr>
          <w:ilvl w:val="1"/>
          <w:numId w:val="1"/>
        </w:numPr>
        <w:ind w:left="1440" w:hanging="360"/>
        <w:rPr/>
      </w:pPr>
      <w:r w:rsidDel="00000000" w:rsidR="00000000" w:rsidRPr="00000000">
        <w:rPr>
          <w:rtl w:val="0"/>
        </w:rPr>
        <w:t xml:space="preserve">Download </w:t>
      </w:r>
      <w:hyperlink r:id="rId20">
        <w:r w:rsidDel="00000000" w:rsidR="00000000" w:rsidRPr="00000000">
          <w:rPr>
            <w:color w:val="1155cc"/>
            <w:u w:val="single"/>
            <w:rtl w:val="0"/>
          </w:rPr>
          <w:t xml:space="preserve">this software</w:t>
        </w:r>
      </w:hyperlink>
      <w:r w:rsidDel="00000000" w:rsidR="00000000" w:rsidRPr="00000000">
        <w:rPr>
          <w:rtl w:val="0"/>
        </w:rPr>
      </w:r>
    </w:p>
    <w:p w:rsidR="00000000" w:rsidDel="00000000" w:rsidP="00000000" w:rsidRDefault="00000000" w:rsidRPr="00000000" w14:paraId="000000C5">
      <w:pPr>
        <w:ind w:left="1440" w:firstLine="0"/>
        <w:rPr/>
      </w:pPr>
      <w:r w:rsidDel="00000000" w:rsidR="00000000" w:rsidRPr="00000000">
        <w:rPr>
          <w:rtl w:val="0"/>
        </w:rPr>
      </w:r>
    </w:p>
    <w:p w:rsidR="00000000" w:rsidDel="00000000" w:rsidP="00000000" w:rsidRDefault="00000000" w:rsidRPr="00000000" w14:paraId="000000C6">
      <w:pPr>
        <w:numPr>
          <w:ilvl w:val="1"/>
          <w:numId w:val="1"/>
        </w:numPr>
        <w:ind w:left="1440" w:hanging="360"/>
        <w:rPr/>
      </w:pPr>
      <w:r w:rsidDel="00000000" w:rsidR="00000000" w:rsidRPr="00000000">
        <w:rPr>
          <w:rtl w:val="0"/>
        </w:rPr>
        <w:t xml:space="preserve">Boot into an operating system that can be started with an internet connection but has the ability to be removed. A good suggestion would be from a CD/USB or a ephemeral OS without a hdd for best security.</w:t>
      </w:r>
    </w:p>
    <w:p w:rsidR="00000000" w:rsidDel="00000000" w:rsidP="00000000" w:rsidRDefault="00000000" w:rsidRPr="00000000" w14:paraId="000000C7">
      <w:pPr>
        <w:ind w:left="1440" w:firstLine="0"/>
        <w:rPr/>
      </w:pPr>
      <w:r w:rsidDel="00000000" w:rsidR="00000000" w:rsidRPr="00000000">
        <w:rPr>
          <w:rtl w:val="0"/>
        </w:rPr>
      </w:r>
    </w:p>
    <w:p w:rsidR="00000000" w:rsidDel="00000000" w:rsidP="00000000" w:rsidRDefault="00000000" w:rsidRPr="00000000" w14:paraId="000000C8">
      <w:pPr>
        <w:numPr>
          <w:ilvl w:val="1"/>
          <w:numId w:val="1"/>
        </w:numPr>
        <w:ind w:left="1440" w:hanging="360"/>
        <w:rPr/>
      </w:pPr>
      <w:hyperlink r:id="rId21">
        <w:r w:rsidDel="00000000" w:rsidR="00000000" w:rsidRPr="00000000">
          <w:rPr>
            <w:color w:val="1155cc"/>
            <w:u w:val="single"/>
            <w:rtl w:val="0"/>
          </w:rPr>
          <w:t xml:space="preserve">https://github.com/PaulBernier/factom-identity-cli/blob/master/offline-process-proposal.md</w:t>
        </w:r>
      </w:hyperlink>
      <w:r w:rsidDel="00000000" w:rsidR="00000000" w:rsidRPr="00000000">
        <w:rPr>
          <w:rtl w:val="0"/>
        </w:rPr>
        <w:t xml:space="preserve"> </w:t>
      </w:r>
    </w:p>
    <w:p w:rsidR="00000000" w:rsidDel="00000000" w:rsidP="00000000" w:rsidRDefault="00000000" w:rsidRPr="00000000" w14:paraId="000000C9">
      <w:pPr>
        <w:ind w:left="1440" w:firstLine="0"/>
        <w:rPr/>
      </w:pPr>
      <w:r w:rsidDel="00000000" w:rsidR="00000000" w:rsidRPr="00000000">
        <w:rPr>
          <w:rtl w:val="0"/>
        </w:rPr>
      </w:r>
    </w:p>
    <w:p w:rsidR="00000000" w:rsidDel="00000000" w:rsidP="00000000" w:rsidRDefault="00000000" w:rsidRPr="00000000" w14:paraId="000000CA">
      <w:pPr>
        <w:numPr>
          <w:ilvl w:val="2"/>
          <w:numId w:val="1"/>
        </w:numPr>
        <w:ind w:left="2160" w:hanging="360"/>
        <w:rPr/>
      </w:pPr>
      <w:r w:rsidDel="00000000" w:rsidR="00000000" w:rsidRPr="00000000">
        <w:rPr>
          <w:rtl w:val="0"/>
        </w:rPr>
        <w:t xml:space="preserve">A fork is available under the carryforward GH user</w:t>
      </w:r>
    </w:p>
    <w:p w:rsidR="00000000" w:rsidDel="00000000" w:rsidP="00000000" w:rsidRDefault="00000000" w:rsidRPr="00000000" w14:paraId="000000CB">
      <w:pPr>
        <w:ind w:left="2160" w:firstLine="0"/>
        <w:rPr/>
      </w:pPr>
      <w:r w:rsidDel="00000000" w:rsidR="00000000" w:rsidRPr="00000000">
        <w:rPr>
          <w:rtl w:val="0"/>
        </w:rPr>
      </w:r>
    </w:p>
    <w:p w:rsidR="00000000" w:rsidDel="00000000" w:rsidP="00000000" w:rsidRDefault="00000000" w:rsidRPr="00000000" w14:paraId="000000CC">
      <w:pPr>
        <w:numPr>
          <w:ilvl w:val="1"/>
          <w:numId w:val="1"/>
        </w:numPr>
        <w:ind w:left="1440" w:hanging="360"/>
        <w:rPr/>
      </w:pPr>
      <w:r w:rsidDel="00000000" w:rsidR="00000000" w:rsidRPr="00000000">
        <w:rPr>
          <w:rtl w:val="0"/>
        </w:rPr>
        <w:t xml:space="preserve">`cd factom-identity-cli/`</w:t>
      </w:r>
    </w:p>
    <w:p w:rsidR="00000000" w:rsidDel="00000000" w:rsidP="00000000" w:rsidRDefault="00000000" w:rsidRPr="00000000" w14:paraId="000000CD">
      <w:pPr>
        <w:numPr>
          <w:ilvl w:val="1"/>
          <w:numId w:val="1"/>
        </w:numPr>
        <w:ind w:left="1440" w:hanging="360"/>
        <w:rPr>
          <w:u w:val="none"/>
        </w:rPr>
      </w:pPr>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Subtitle"/>
        <w:numPr>
          <w:ilvl w:val="0"/>
          <w:numId w:val="1"/>
        </w:numPr>
        <w:ind w:left="720" w:hanging="360"/>
        <w:rPr/>
      </w:pPr>
      <w:bookmarkStart w:colFirst="0" w:colLast="0" w:name="_w1zxzsfjy36c" w:id="6"/>
      <w:bookmarkEnd w:id="6"/>
      <w:commentRangeStart w:id="0"/>
      <w:r w:rsidDel="00000000" w:rsidR="00000000" w:rsidRPr="00000000">
        <w:rPr>
          <w:rtl w:val="0"/>
        </w:rPr>
        <w:t xml:space="preserve">Fill out form</w:t>
      </w:r>
    </w:p>
    <w:p w:rsidR="00000000" w:rsidDel="00000000" w:rsidP="00000000" w:rsidRDefault="00000000" w:rsidRPr="00000000" w14:paraId="000000D0">
      <w:pPr>
        <w:rPr/>
      </w:pPr>
      <w:r w:rsidDel="00000000" w:rsidR="00000000" w:rsidRPr="00000000">
        <w:rPr>
          <w:rtl w:val="0"/>
        </w:rPr>
        <w:t xml:space="preserve">Before being </w:t>
      </w:r>
      <w:commentRangeStart w:id="1"/>
      <w:r w:rsidDel="00000000" w:rsidR="00000000" w:rsidRPr="00000000">
        <w:rPr>
          <w:rtl w:val="0"/>
        </w:rPr>
        <w:t xml:space="preserve">promoted </w:t>
      </w:r>
      <w:commentRangeEnd w:id="1"/>
      <w:r w:rsidDel="00000000" w:rsidR="00000000" w:rsidRPr="00000000">
        <w:commentReference w:id="1"/>
      </w:r>
      <w:r w:rsidDel="00000000" w:rsidR="00000000" w:rsidRPr="00000000">
        <w:rPr>
          <w:rtl w:val="0"/>
        </w:rPr>
        <w:t xml:space="preserve">into the Authority Set the operator has to supply the necessary contact- and node-information via </w:t>
      </w:r>
      <w:hyperlink r:id="rId22">
        <w:r w:rsidDel="00000000" w:rsidR="00000000" w:rsidRPr="00000000">
          <w:rPr>
            <w:b w:val="1"/>
            <w:color w:val="1155cc"/>
            <w:u w:val="single"/>
            <w:rtl w:val="0"/>
          </w:rPr>
          <w:t xml:space="preserve">THIS FORM</w:t>
        </w:r>
      </w:hyperlink>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In addition, please us </w:t>
      </w:r>
      <w:hyperlink r:id="rId23">
        <w:r w:rsidDel="00000000" w:rsidR="00000000" w:rsidRPr="00000000">
          <w:rPr>
            <w:b w:val="1"/>
            <w:color w:val="1155cc"/>
            <w:u w:val="single"/>
            <w:rtl w:val="0"/>
          </w:rPr>
          <w:t xml:space="preserve">this form</w:t>
        </w:r>
      </w:hyperlink>
      <w:r w:rsidDel="00000000" w:rsidR="00000000" w:rsidRPr="00000000">
        <w:rPr>
          <w:rtl w:val="0"/>
        </w:rPr>
        <w:t xml:space="preserve"> for filling out your ANO’s emergency contact information. This second form can be updated via the same link if your info changes in the future. It links directly to the </w:t>
      </w:r>
      <w:del w:author="W B" w:id="2" w:date="2020-04-29T09:27:37Z">
        <w:r w:rsidDel="00000000" w:rsidR="00000000" w:rsidRPr="00000000">
          <w:rPr>
            <w:rtl w:val="0"/>
          </w:rPr>
          <w:delText xml:space="preserve">Guide’s </w:delText>
        </w:r>
      </w:del>
      <w:r w:rsidDel="00000000" w:rsidR="00000000" w:rsidRPr="00000000">
        <w:rPr>
          <w:rtl w:val="0"/>
        </w:rPr>
        <w:t xml:space="preserve">Emergency Alert bot configuration sheet</w:t>
      </w:r>
      <w:ins w:author="W B" w:id="3" w:date="2020-04-29T09:27:48Z">
        <w:r w:rsidDel="00000000" w:rsidR="00000000" w:rsidRPr="00000000">
          <w:rPr>
            <w:rtl w:val="0"/>
          </w:rPr>
          <w:t xml:space="preserve">, maintained the Standing Parties or eligible (core) committees,</w:t>
        </w:r>
      </w:ins>
      <w:r w:rsidDel="00000000" w:rsidR="00000000" w:rsidRPr="00000000">
        <w:rPr>
          <w:rtl w:val="0"/>
        </w:rPr>
        <w:t xml:space="preserve"> so please keep the information current.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pStyle w:val="Subtitle"/>
        <w:numPr>
          <w:ilvl w:val="0"/>
          <w:numId w:val="1"/>
        </w:numPr>
        <w:ind w:left="720" w:hanging="360"/>
        <w:rPr>
          <w:color w:val="666666"/>
          <w:sz w:val="30"/>
          <w:szCs w:val="30"/>
        </w:rPr>
      </w:pPr>
      <w:bookmarkStart w:colFirst="0" w:colLast="0" w:name="_50marqsh24dw" w:id="7"/>
      <w:bookmarkEnd w:id="7"/>
      <w:r w:rsidDel="00000000" w:rsidR="00000000" w:rsidRPr="00000000">
        <w:rPr>
          <w:rtl w:val="0"/>
        </w:rPr>
        <w:t xml:space="preserve">Checklist</w:t>
      </w:r>
    </w:p>
    <w:p w:rsidR="00000000" w:rsidDel="00000000" w:rsidP="00000000" w:rsidRDefault="00000000" w:rsidRPr="00000000" w14:paraId="000000D5">
      <w:pPr>
        <w:numPr>
          <w:ilvl w:val="1"/>
          <w:numId w:val="1"/>
        </w:numPr>
        <w:ind w:left="1440" w:hanging="360"/>
      </w:pPr>
      <w:r w:rsidDel="00000000" w:rsidR="00000000" w:rsidRPr="00000000">
        <w:rPr>
          <w:rtl w:val="0"/>
        </w:rPr>
        <w:t xml:space="preserve">During onboarding, these things will be checked by others.  Some of them cannot be checked by the operators themselves, but some can be.  Operators aren’t expected to use this checklist themselves.  This is not the master list, just a snapshot of the one at time of authorship.</w:t>
      </w:r>
    </w:p>
    <w:p w:rsidR="00000000" w:rsidDel="00000000" w:rsidP="00000000" w:rsidRDefault="00000000" w:rsidRPr="00000000" w14:paraId="000000D6">
      <w:pPr>
        <w:rPr>
          <w:sz w:val="16"/>
          <w:szCs w:val="16"/>
        </w:rPr>
      </w:pPr>
      <w:r w:rsidDel="00000000" w:rsidR="00000000" w:rsidRPr="00000000">
        <w:rPr>
          <w:rtl w:val="0"/>
        </w:rPr>
      </w:r>
    </w:p>
    <w:p w:rsidR="00000000" w:rsidDel="00000000" w:rsidP="00000000" w:rsidRDefault="00000000" w:rsidRPr="00000000" w14:paraId="000000D7">
      <w:pPr>
        <w:rPr>
          <w:sz w:val="16"/>
          <w:szCs w:val="16"/>
        </w:rPr>
      </w:pPr>
      <w:r w:rsidDel="00000000" w:rsidR="00000000" w:rsidRPr="00000000">
        <w:rPr>
          <w:rtl w:val="0"/>
        </w:rPr>
      </w:r>
    </w:p>
    <w:tbl>
      <w:tblPr>
        <w:tblStyle w:val="Table3"/>
        <w:tblW w:w="83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70"/>
        <w:tblGridChange w:id="0">
          <w:tblGrid>
            <w:gridCol w:w="83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sz w:val="16"/>
                <w:szCs w:val="16"/>
              </w:rPr>
            </w:pPr>
            <w:r w:rsidDel="00000000" w:rsidR="00000000" w:rsidRPr="00000000">
              <w:rPr>
                <w:sz w:val="16"/>
                <w:szCs w:val="16"/>
                <w:rtl w:val="0"/>
              </w:rPr>
              <w:t xml:space="preserve">### Check ports</w:t>
            </w:r>
          </w:p>
          <w:p w:rsidR="00000000" w:rsidDel="00000000" w:rsidP="00000000" w:rsidRDefault="00000000" w:rsidRPr="00000000" w14:paraId="000000D9">
            <w:pPr>
              <w:rPr>
                <w:sz w:val="16"/>
                <w:szCs w:val="16"/>
              </w:rPr>
            </w:pPr>
            <w:r w:rsidDel="00000000" w:rsidR="00000000" w:rsidRPr="00000000">
              <w:rPr>
                <w:sz w:val="16"/>
                <w:szCs w:val="16"/>
                <w:rtl w:val="0"/>
              </w:rPr>
              <w:t xml:space="preserve">### Check individual ports</w:t>
            </w:r>
          </w:p>
          <w:p w:rsidR="00000000" w:rsidDel="00000000" w:rsidP="00000000" w:rsidRDefault="00000000" w:rsidRPr="00000000" w14:paraId="000000DA">
            <w:pPr>
              <w:rPr>
                <w:sz w:val="16"/>
                <w:szCs w:val="16"/>
              </w:rPr>
            </w:pPr>
            <w:r w:rsidDel="00000000" w:rsidR="00000000" w:rsidRPr="00000000">
              <w:rPr>
                <w:sz w:val="16"/>
                <w:szCs w:val="16"/>
                <w:rtl w:val="0"/>
              </w:rPr>
              <w:t xml:space="preserve">### Check Control Panel access</w:t>
            </w:r>
          </w:p>
          <w:p w:rsidR="00000000" w:rsidDel="00000000" w:rsidP="00000000" w:rsidRDefault="00000000" w:rsidRPr="00000000" w14:paraId="000000DB">
            <w:pPr>
              <w:rPr>
                <w:sz w:val="16"/>
                <w:szCs w:val="16"/>
              </w:rPr>
            </w:pPr>
            <w:r w:rsidDel="00000000" w:rsidR="00000000" w:rsidRPr="00000000">
              <w:rPr>
                <w:sz w:val="16"/>
                <w:szCs w:val="16"/>
                <w:rtl w:val="0"/>
              </w:rPr>
              <w:t xml:space="preserve">### Check that they are following minutes</w:t>
            </w:r>
          </w:p>
          <w:p w:rsidR="00000000" w:rsidDel="00000000" w:rsidP="00000000" w:rsidRDefault="00000000" w:rsidRPr="00000000" w14:paraId="000000DC">
            <w:pPr>
              <w:rPr>
                <w:sz w:val="16"/>
                <w:szCs w:val="16"/>
              </w:rPr>
            </w:pPr>
            <w:r w:rsidDel="00000000" w:rsidR="00000000" w:rsidRPr="00000000">
              <w:rPr>
                <w:sz w:val="16"/>
                <w:szCs w:val="16"/>
                <w:rtl w:val="0"/>
              </w:rPr>
              <w:t xml:space="preserve">### Check that they have the Special Peers</w:t>
            </w:r>
          </w:p>
          <w:p w:rsidR="00000000" w:rsidDel="00000000" w:rsidP="00000000" w:rsidRDefault="00000000" w:rsidRPr="00000000" w14:paraId="000000DD">
            <w:pPr>
              <w:rPr>
                <w:sz w:val="16"/>
                <w:szCs w:val="16"/>
              </w:rPr>
            </w:pPr>
            <w:r w:rsidDel="00000000" w:rsidR="00000000" w:rsidRPr="00000000">
              <w:rPr>
                <w:sz w:val="16"/>
                <w:szCs w:val="16"/>
                <w:rtl w:val="0"/>
              </w:rPr>
              <w:t xml:space="preserve">The control panel should show these IPs with a lock icon: 52.17.183.121 52.18.72.212 52.19.117.149 52.17.153.126</w:t>
            </w:r>
          </w:p>
          <w:p w:rsidR="00000000" w:rsidDel="00000000" w:rsidP="00000000" w:rsidRDefault="00000000" w:rsidRPr="00000000" w14:paraId="000000DE">
            <w:pPr>
              <w:rPr>
                <w:sz w:val="16"/>
                <w:szCs w:val="16"/>
              </w:rPr>
            </w:pPr>
            <w:r w:rsidDel="00000000" w:rsidR="00000000" w:rsidRPr="00000000">
              <w:rPr>
                <w:sz w:val="16"/>
                <w:szCs w:val="16"/>
                <w:rtl w:val="0"/>
              </w:rPr>
              <w:t xml:space="preserve">### Check that the IDs on the control panels match the submitted IDs</w:t>
            </w:r>
          </w:p>
          <w:p w:rsidR="00000000" w:rsidDel="00000000" w:rsidP="00000000" w:rsidRDefault="00000000" w:rsidRPr="00000000" w14:paraId="000000DF">
            <w:pPr>
              <w:rPr>
                <w:sz w:val="16"/>
                <w:szCs w:val="16"/>
              </w:rPr>
            </w:pPr>
            <w:r w:rsidDel="00000000" w:rsidR="00000000" w:rsidRPr="00000000">
              <w:rPr>
                <w:sz w:val="16"/>
                <w:szCs w:val="16"/>
                <w:rtl w:val="0"/>
              </w:rPr>
              <w:t xml:space="preserve">### Check logs</w:t>
            </w:r>
          </w:p>
          <w:p w:rsidR="00000000" w:rsidDel="00000000" w:rsidP="00000000" w:rsidRDefault="00000000" w:rsidRPr="00000000" w14:paraId="000000E0">
            <w:pPr>
              <w:rPr>
                <w:sz w:val="16"/>
                <w:szCs w:val="16"/>
              </w:rPr>
            </w:pPr>
            <w:r w:rsidDel="00000000" w:rsidR="00000000" w:rsidRPr="00000000">
              <w:rPr>
                <w:sz w:val="16"/>
                <w:szCs w:val="16"/>
                <w:rtl w:val="0"/>
              </w:rPr>
              <w:t xml:space="preserve">In portainer, make sure the docker logs don't show the server attempting to fault other servers </w:t>
            </w:r>
          </w:p>
          <w:p w:rsidR="00000000" w:rsidDel="00000000" w:rsidP="00000000" w:rsidRDefault="00000000" w:rsidRPr="00000000" w14:paraId="000000E1">
            <w:pPr>
              <w:rPr>
                <w:sz w:val="16"/>
                <w:szCs w:val="16"/>
              </w:rPr>
            </w:pPr>
            <w:r w:rsidDel="00000000" w:rsidR="00000000" w:rsidRPr="00000000">
              <w:rPr>
                <w:sz w:val="16"/>
                <w:szCs w:val="16"/>
                <w:rtl w:val="0"/>
              </w:rPr>
              <w:t xml:space="preserve">### Check startup flags</w:t>
            </w:r>
          </w:p>
          <w:p w:rsidR="00000000" w:rsidDel="00000000" w:rsidP="00000000" w:rsidRDefault="00000000" w:rsidRPr="00000000" w14:paraId="000000E2">
            <w:pPr>
              <w:rPr>
                <w:sz w:val="16"/>
                <w:szCs w:val="16"/>
              </w:rPr>
            </w:pPr>
            <w:r w:rsidDel="00000000" w:rsidR="00000000" w:rsidRPr="00000000">
              <w:rPr>
                <w:sz w:val="16"/>
                <w:szCs w:val="16"/>
                <w:rtl w:val="0"/>
              </w:rPr>
              <w:t xml:space="preserve">expecting `-startdelay=600 -faulttimeout=120 -config=/root/.factom/private/factomd.conf`</w:t>
            </w:r>
          </w:p>
          <w:p w:rsidR="00000000" w:rsidDel="00000000" w:rsidP="00000000" w:rsidRDefault="00000000" w:rsidRPr="00000000" w14:paraId="000000E3">
            <w:pPr>
              <w:rPr>
                <w:sz w:val="16"/>
                <w:szCs w:val="16"/>
              </w:rPr>
            </w:pPr>
            <w:r w:rsidDel="00000000" w:rsidR="00000000" w:rsidRPr="00000000">
              <w:rPr>
                <w:sz w:val="16"/>
                <w:szCs w:val="16"/>
                <w:rtl w:val="0"/>
              </w:rPr>
              <w:t xml:space="preserve">### Check reboot</w:t>
            </w:r>
          </w:p>
          <w:p w:rsidR="00000000" w:rsidDel="00000000" w:rsidP="00000000" w:rsidRDefault="00000000" w:rsidRPr="00000000" w14:paraId="000000E4">
            <w:pPr>
              <w:rPr>
                <w:sz w:val="16"/>
                <w:szCs w:val="16"/>
              </w:rPr>
            </w:pPr>
            <w:r w:rsidDel="00000000" w:rsidR="00000000" w:rsidRPr="00000000">
              <w:rPr>
                <w:sz w:val="16"/>
                <w:szCs w:val="16"/>
                <w:rtl w:val="0"/>
              </w:rPr>
              <w:t xml:space="preserve">in portainer, reboot the containers that are associated with the identity.  Make sure they come up fine while watching the control panel.</w:t>
            </w:r>
          </w:p>
          <w:p w:rsidR="00000000" w:rsidDel="00000000" w:rsidP="00000000" w:rsidRDefault="00000000" w:rsidRPr="00000000" w14:paraId="000000E5">
            <w:pPr>
              <w:rPr>
                <w:sz w:val="16"/>
                <w:szCs w:val="16"/>
              </w:rPr>
            </w:pPr>
            <w:r w:rsidDel="00000000" w:rsidR="00000000" w:rsidRPr="00000000">
              <w:rPr>
                <w:sz w:val="16"/>
                <w:szCs w:val="16"/>
                <w:rtl w:val="0"/>
              </w:rPr>
              <w:t xml:space="preserve">### Check efficiency</w:t>
            </w:r>
          </w:p>
          <w:p w:rsidR="00000000" w:rsidDel="00000000" w:rsidP="00000000" w:rsidRDefault="00000000" w:rsidRPr="00000000" w14:paraId="000000E6">
            <w:pPr>
              <w:rPr>
                <w:sz w:val="16"/>
                <w:szCs w:val="16"/>
              </w:rPr>
            </w:pPr>
            <w:r w:rsidDel="00000000" w:rsidR="00000000" w:rsidRPr="00000000">
              <w:rPr>
                <w:sz w:val="16"/>
                <w:szCs w:val="16"/>
                <w:rtl w:val="0"/>
              </w:rPr>
              <w:t xml:space="preserve">https://github.com/Emyrk/factom-identity/tree/master/factom-identity-cli</w:t>
            </w:r>
          </w:p>
          <w:p w:rsidR="00000000" w:rsidDel="00000000" w:rsidP="00000000" w:rsidRDefault="00000000" w:rsidRPr="00000000" w14:paraId="000000E7">
            <w:pPr>
              <w:rPr>
                <w:sz w:val="16"/>
                <w:szCs w:val="16"/>
              </w:rPr>
            </w:pPr>
            <w:r w:rsidDel="00000000" w:rsidR="00000000" w:rsidRPr="00000000">
              <w:rPr>
                <w:sz w:val="16"/>
                <w:szCs w:val="16"/>
                <w:rtl w:val="0"/>
              </w:rPr>
              <w:t xml:space="preserve">factom-identity-cli -id=88888abcdef... -p</w:t>
            </w:r>
          </w:p>
          <w:p w:rsidR="00000000" w:rsidDel="00000000" w:rsidP="00000000" w:rsidRDefault="00000000" w:rsidRPr="00000000" w14:paraId="000000E8">
            <w:pPr>
              <w:rPr>
                <w:sz w:val="16"/>
                <w:szCs w:val="16"/>
              </w:rPr>
            </w:pPr>
            <w:r w:rsidDel="00000000" w:rsidR="00000000" w:rsidRPr="00000000">
              <w:rPr>
                <w:sz w:val="16"/>
                <w:szCs w:val="16"/>
                <w:rtl w:val="0"/>
              </w:rPr>
              <w:t xml:space="preserve">### Demote a factom inc server identity</w:t>
            </w:r>
          </w:p>
          <w:p w:rsidR="00000000" w:rsidDel="00000000" w:rsidP="00000000" w:rsidRDefault="00000000" w:rsidRPr="00000000" w14:paraId="000000E9">
            <w:pPr>
              <w:rPr>
                <w:sz w:val="16"/>
                <w:szCs w:val="16"/>
              </w:rPr>
            </w:pPr>
            <w:r w:rsidDel="00000000" w:rsidR="00000000" w:rsidRPr="00000000">
              <w:rPr>
                <w:sz w:val="16"/>
                <w:szCs w:val="16"/>
                <w:rtl w:val="0"/>
              </w:rPr>
              <w:t xml:space="preserve">If there are any left to demote</w:t>
            </w:r>
          </w:p>
          <w:p w:rsidR="00000000" w:rsidDel="00000000" w:rsidP="00000000" w:rsidRDefault="00000000" w:rsidRPr="00000000" w14:paraId="000000EA">
            <w:pPr>
              <w:rPr>
                <w:sz w:val="16"/>
                <w:szCs w:val="16"/>
              </w:rPr>
            </w:pPr>
            <w:commentRangeStart w:id="2"/>
            <w:commentRangeStart w:id="3"/>
            <w:r w:rsidDel="00000000" w:rsidR="00000000" w:rsidRPr="00000000">
              <w:rPr>
                <w:sz w:val="16"/>
                <w:szCs w:val="16"/>
                <w:rtl w:val="0"/>
              </w:rPr>
              <w:t xml:space="preserve">### Promote the server identity</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tc>
      </w:tr>
    </w:tbl>
    <w:p w:rsidR="00000000" w:rsidDel="00000000" w:rsidP="00000000" w:rsidRDefault="00000000" w:rsidRPr="00000000" w14:paraId="000000EB">
      <w:pPr>
        <w:rPr>
          <w:sz w:val="16"/>
          <w:szCs w:val="16"/>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2160" w:firstLine="0"/>
        <w:rPr>
          <w:rFonts w:ascii="Verdana" w:cs="Verdana" w:eastAsia="Verdana" w:hAnsi="Verdana"/>
          <w:color w:val="24292e"/>
          <w:sz w:val="20"/>
          <w:szCs w:val="20"/>
          <w:highlight w:val="white"/>
        </w:rPr>
      </w:pPr>
      <w:r w:rsidDel="00000000" w:rsidR="00000000" w:rsidRPr="00000000">
        <w:rPr>
          <w:rtl w:val="0"/>
        </w:rPr>
      </w:r>
    </w:p>
    <w:p w:rsidR="00000000" w:rsidDel="00000000" w:rsidP="00000000" w:rsidRDefault="00000000" w:rsidRPr="00000000" w14:paraId="000000F1">
      <w:pPr>
        <w:pStyle w:val="Heading3"/>
        <w:jc w:val="center"/>
        <w:rPr>
          <w:b w:val="1"/>
          <w:color w:val="24292e"/>
          <w:sz w:val="22"/>
          <w:szCs w:val="22"/>
        </w:rPr>
      </w:pPr>
      <w:bookmarkStart w:colFirst="0" w:colLast="0" w:name="_baihbsixic2j" w:id="8"/>
      <w:bookmarkEnd w:id="8"/>
      <w:r w:rsidDel="00000000" w:rsidR="00000000" w:rsidRPr="00000000">
        <w:rPr>
          <w:b w:val="1"/>
          <w:sz w:val="22"/>
          <w:szCs w:val="22"/>
          <w:rtl w:val="0"/>
        </w:rPr>
        <w:t xml:space="preserve">NOTE: The Swarm cluster is still experimental, so please pardon our dust! If you have an issues, please contact steven at factom dot com.</w:t>
      </w: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pStyle w:val="Title"/>
        <w:rPr/>
      </w:pPr>
      <w:bookmarkStart w:colFirst="0" w:colLast="0" w:name="_xwgbv9kd098" w:id="9"/>
      <w:bookmarkEnd w:id="9"/>
      <w:r w:rsidDel="00000000" w:rsidR="00000000" w:rsidRPr="00000000">
        <w:rPr>
          <w:rtl w:val="0"/>
        </w:rPr>
      </w:r>
    </w:p>
    <w:sectPr>
      <w:headerReference r:id="rId24" w:type="default"/>
      <w:headerReference r:id="rId25" w:type="first"/>
      <w:footerReference r:id="rId26" w:type="default"/>
      <w:footerReference r:id="rId27" w:type="first"/>
      <w:pgSz w:h="15840" w:w="12240"/>
      <w:pgMar w:bottom="1440" w:top="1440" w:left="1440" w:right="243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or Hogne Paulsen" w:id="2" w:date="2018-10-15T19:51:23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this checklist include checking the FW-rules for the "reboot node"?</w:t>
      </w:r>
    </w:p>
  </w:comment>
  <w:comment w:author="Tor Hogne Paulsen" w:id="3" w:date="2019-05-07T13:51:06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also include checklist for providing alerting system information.</w:t>
      </w:r>
    </w:p>
  </w:comment>
  <w:comment w:author="Tor Hogne Paulsen" w:id="1" w:date="2019-08-29T08:00:18Z">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language to:</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 Promoted/Demoted.</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 entering/leaving Authority Set:</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Included/removed from Authority set?</w:t>
      </w:r>
    </w:p>
  </w:comment>
  <w:comment w:author="Tor Hogne Paulsen" w:id="0" w:date="2019-08-29T08:42:10Z">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some text that states that they should tag the core committee on discord (#technical channel) and state that they have completed the steps in this document.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jc w:val="left"/>
      <w:rPr/>
    </w:pPr>
    <w:r w:rsidDel="00000000" w:rsidR="00000000" w:rsidRPr="00000000">
      <w:rPr>
        <w:rtl w:val="0"/>
      </w:rPr>
      <w:t xml:space="preserve"> V. 1.8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rPr>
        <w:color w:val="3d85c6"/>
      </w:rPr>
    </w:pPr>
    <w:r w:rsidDel="00000000" w:rsidR="00000000" w:rsidRPr="00000000">
      <w:rPr>
        <w:color w:val="3d85c6"/>
        <w:rtl w:val="0"/>
      </w:rPr>
      <w:t xml:space="preserve">Process for including a new entity in the Authority Set</w:t>
      <w:tab/>
      <w:tab/>
      <w:tab/>
      <w:tab/>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tab/>
    </w:r>
  </w:p>
  <w:p w:rsidR="00000000" w:rsidDel="00000000" w:rsidP="00000000" w:rsidRDefault="00000000" w:rsidRPr="00000000" w14:paraId="000000F5">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sz w:val="22"/>
        <w:szCs w:val="22"/>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PaulBernier/factom-identity-cli" TargetMode="External"/><Relationship Id="rId22" Type="http://schemas.openxmlformats.org/officeDocument/2006/relationships/hyperlink" Target="https://goo.gl/forms/prXcy2ZCL9mgSU043" TargetMode="External"/><Relationship Id="rId21" Type="http://schemas.openxmlformats.org/officeDocument/2006/relationships/hyperlink" Target="https://github.com/PaulBernier/factom-identity-cli/blob/master/offline-process-proposal.md" TargetMode="External"/><Relationship Id="rId24" Type="http://schemas.openxmlformats.org/officeDocument/2006/relationships/header" Target="header1.xml"/><Relationship Id="rId23" Type="http://schemas.openxmlformats.org/officeDocument/2006/relationships/hyperlink" Target="https://goo.gl/forms/3c5CLp3GtEZ06kfz2"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FactomProject/factomd-authority-toolkit#configure-docker" TargetMode="External"/><Relationship Id="rId26" Type="http://schemas.openxmlformats.org/officeDocument/2006/relationships/footer" Target="footer2.xml"/><Relationship Id="rId25" Type="http://schemas.openxmlformats.org/officeDocument/2006/relationships/header" Target="header2.xml"/><Relationship Id="rId27"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FactomProject/factomd-authority-toolkit#install-docker" TargetMode="External"/><Relationship Id="rId8" Type="http://schemas.openxmlformats.org/officeDocument/2006/relationships/hyperlink" Target="https://www.youtube.com/watch?v=Qghv05RCMcE" TargetMode="External"/><Relationship Id="rId11" Type="http://schemas.openxmlformats.org/officeDocument/2006/relationships/hyperlink" Target="https://github.com/FactomProject/factomd-authority-toolkit#exposing-the-docker-engine" TargetMode="External"/><Relationship Id="rId10" Type="http://schemas.openxmlformats.org/officeDocument/2006/relationships/hyperlink" Target="https://www.youtube.com/watch?v=VIr9OT7ZRp0" TargetMode="External"/><Relationship Id="rId13" Type="http://schemas.openxmlformats.org/officeDocument/2006/relationships/hyperlink" Target="https://github.com/FactomProject/factomd/raw/master/factomd.conf" TargetMode="External"/><Relationship Id="rId12" Type="http://schemas.openxmlformats.org/officeDocument/2006/relationships/hyperlink" Target="https://github.com/FactomProject/factomd-authority-toolkit#create-the-factomd-volumes" TargetMode="External"/><Relationship Id="rId15" Type="http://schemas.openxmlformats.org/officeDocument/2006/relationships/hyperlink" Target="https://github.com/FactomProject/factomd-authority-toolkit#starting-factomd-container" TargetMode="External"/><Relationship Id="rId14" Type="http://schemas.openxmlformats.org/officeDocument/2006/relationships/hyperlink" Target="https://github.com/FactomProject/factomd-authority-toolkit#join-the-docker-swarm" TargetMode="External"/><Relationship Id="rId17" Type="http://schemas.openxmlformats.org/officeDocument/2006/relationships/hyperlink" Target="https://explorer.factom.com/addresses/EC3VZedSyxGqch522oL9pVYBNjWwepuz61Vwm4Vupxcgh8Bfttpm" TargetMode="External"/><Relationship Id="rId16" Type="http://schemas.openxmlformats.org/officeDocument/2006/relationships/hyperlink" Target="https://www.youtube.com/watch?v=g9FzNtSB7I4" TargetMode="External"/><Relationship Id="rId19" Type="http://schemas.openxmlformats.org/officeDocument/2006/relationships/hyperlink" Target="https://www.youtube.com/watch?v=Q9AXt0UHoHM" TargetMode="External"/><Relationship Id="rId18" Type="http://schemas.openxmlformats.org/officeDocument/2006/relationships/hyperlink" Target="https://github.com/FactomProject/serveridentity.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