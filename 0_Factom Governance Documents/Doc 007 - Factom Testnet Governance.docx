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b w:val="1"/>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highlight w:val="yellow"/>
        </w:rPr>
      </w:pPr>
      <w:r w:rsidDel="00000000" w:rsidR="00000000" w:rsidRPr="00000000">
        <w:rPr>
          <w:rtl w:val="0"/>
        </w:rPr>
      </w:r>
    </w:p>
    <w:p w:rsidR="00000000" w:rsidDel="00000000" w:rsidP="00000000" w:rsidRDefault="00000000" w:rsidRPr="00000000" w14:paraId="00000006">
      <w:pPr>
        <w:spacing w:after="200" w:line="240" w:lineRule="auto"/>
        <w:jc w:val="center"/>
        <w:rPr>
          <w:b w:val="1"/>
          <w:i w:val="1"/>
          <w:color w:val="ff0000"/>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Factom </w:t>
      </w:r>
      <w:r w:rsidDel="00000000" w:rsidR="00000000" w:rsidRPr="00000000">
        <w:rPr>
          <w:b w:val="1"/>
          <w:sz w:val="60"/>
          <w:szCs w:val="60"/>
          <w:rtl w:val="0"/>
        </w:rPr>
        <w:t xml:space="preserve">Testnet Governance </w:t>
      </w:r>
    </w:p>
    <w:p w:rsidR="00000000" w:rsidDel="00000000" w:rsidP="00000000" w:rsidRDefault="00000000" w:rsidRPr="00000000" w14:paraId="00000008">
      <w:pPr>
        <w:spacing w:after="200" w:line="240" w:lineRule="auto"/>
        <w:jc w:val="center"/>
        <w:rPr>
          <w:sz w:val="96"/>
          <w:szCs w:val="96"/>
          <w:highlight w:val="yellow"/>
        </w:rPr>
      </w:pPr>
      <w:r w:rsidDel="00000000" w:rsidR="00000000" w:rsidRPr="00000000">
        <w:rPr>
          <w:b w:val="1"/>
          <w:sz w:val="36"/>
          <w:szCs w:val="36"/>
          <w:rtl w:val="0"/>
        </w:rPr>
        <w:t xml:space="preserve">DOC 007</w:t>
      </w:r>
      <w:r w:rsidDel="00000000" w:rsidR="00000000" w:rsidRPr="00000000">
        <w:rPr>
          <w:rtl w:val="0"/>
        </w:rPr>
      </w:r>
    </w:p>
    <w:p w:rsidR="00000000" w:rsidDel="00000000" w:rsidP="00000000" w:rsidRDefault="00000000" w:rsidRPr="00000000" w14:paraId="00000009">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A">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Helvetica Neue" w:cs="Helvetica Neue" w:eastAsia="Helvetica Neue" w:hAnsi="Helvetica Neue"/>
          <w:sz w:val="36"/>
          <w:szCs w:val="3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sz w:val="36"/>
          <w:szCs w:val="36"/>
          <w:highlight w:val="white"/>
        </w:rPr>
      </w:pPr>
      <w:r w:rsidDel="00000000" w:rsidR="00000000" w:rsidRPr="00000000">
        <w:rPr>
          <w:rFonts w:ascii="Helvetica Neue" w:cs="Helvetica Neue" w:eastAsia="Helvetica Neue" w:hAnsi="Helvetica Neue"/>
          <w:sz w:val="36"/>
          <w:szCs w:val="36"/>
          <w:highlight w:val="white"/>
          <w:rtl w:val="0"/>
        </w:rPr>
        <w:t xml:space="preserve">Table of Contents</w:t>
      </w:r>
    </w:p>
    <w:p w:rsidR="00000000" w:rsidDel="00000000" w:rsidP="00000000" w:rsidRDefault="00000000" w:rsidRPr="00000000" w14:paraId="0000000F">
      <w:pPr>
        <w:rPr>
          <w:rFonts w:ascii="Helvetica Neue" w:cs="Helvetica Neue" w:eastAsia="Helvetica Neue" w:hAnsi="Helvetica Neue"/>
          <w:color w:val="4a86e8"/>
          <w:sz w:val="23"/>
          <w:szCs w:val="23"/>
          <w:highlight w:val="white"/>
          <w:u w:val="single"/>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color w:val="4a86e8"/>
          <w:sz w:val="23"/>
          <w:szCs w:val="23"/>
          <w:highlight w:val="white"/>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8370"/>
            </w:tabs>
            <w:spacing w:before="80" w:line="240" w:lineRule="auto"/>
            <w:ind w:left="0" w:firstLine="0"/>
            <w:rPr>
              <w:i w:val="0"/>
              <w:smallCaps w:val="0"/>
              <w:strike w:val="0"/>
              <w:color w:val="4a86e8"/>
              <w:sz w:val="22"/>
              <w:szCs w:val="22"/>
              <w:u w:val="none"/>
              <w:shd w:fill="auto" w:val="clear"/>
              <w:vertAlign w:val="baseline"/>
            </w:rPr>
          </w:pPr>
          <w:r w:rsidDel="00000000" w:rsidR="00000000" w:rsidRPr="00000000">
            <w:fldChar w:fldCharType="begin"/>
            <w:instrText xml:space="preserve"> TOC \h \u \z </w:instrText>
            <w:fldChar w:fldCharType="separate"/>
          </w:r>
          <w:hyperlink w:anchor="_u8krh695gbd5">
            <w:r w:rsidDel="00000000" w:rsidR="00000000" w:rsidRPr="00000000">
              <w:rPr>
                <w:i w:val="0"/>
                <w:smallCaps w:val="0"/>
                <w:strike w:val="0"/>
                <w:color w:val="4a86e8"/>
                <w:sz w:val="22"/>
                <w:szCs w:val="22"/>
                <w:u w:val="none"/>
                <w:shd w:fill="auto" w:val="clear"/>
                <w:vertAlign w:val="baseline"/>
                <w:rtl w:val="0"/>
              </w:rPr>
              <w:t xml:space="preserve">Definitions</w:t>
            </w:r>
          </w:hyperlink>
          <w:r w:rsidDel="00000000" w:rsidR="00000000" w:rsidRPr="00000000">
            <w:rPr>
              <w:i w:val="0"/>
              <w:smallCaps w:val="0"/>
              <w:strike w:val="0"/>
              <w:color w:val="4a86e8"/>
              <w:sz w:val="22"/>
              <w:szCs w:val="22"/>
              <w:u w:val="none"/>
              <w:shd w:fill="auto" w:val="clear"/>
              <w:vertAlign w:val="baseline"/>
              <w:rtl w:val="0"/>
            </w:rPr>
            <w:tab/>
          </w:r>
          <w:r w:rsidDel="00000000" w:rsidR="00000000" w:rsidRPr="00000000">
            <w:fldChar w:fldCharType="begin"/>
            <w:instrText xml:space="preserve"> PAGEREF _u8krh695gbd5 \h </w:instrText>
            <w:fldChar w:fldCharType="separate"/>
          </w:r>
          <w:r w:rsidDel="00000000" w:rsidR="00000000" w:rsidRPr="00000000">
            <w:rPr>
              <w:i w:val="0"/>
              <w:smallCaps w:val="0"/>
              <w:strike w:val="0"/>
              <w:color w:val="4a86e8"/>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8370"/>
            </w:tabs>
            <w:spacing w:before="200" w:line="240" w:lineRule="auto"/>
            <w:ind w:left="0" w:firstLine="0"/>
            <w:rPr>
              <w:i w:val="0"/>
              <w:smallCaps w:val="0"/>
              <w:strike w:val="0"/>
              <w:color w:val="4a86e8"/>
              <w:sz w:val="22"/>
              <w:szCs w:val="22"/>
              <w:u w:val="none"/>
              <w:shd w:fill="auto" w:val="clear"/>
              <w:vertAlign w:val="baseline"/>
            </w:rPr>
          </w:pPr>
          <w:hyperlink w:anchor="_dyhln552kbki">
            <w:r w:rsidDel="00000000" w:rsidR="00000000" w:rsidRPr="00000000">
              <w:rPr>
                <w:i w:val="0"/>
                <w:smallCaps w:val="0"/>
                <w:strike w:val="0"/>
                <w:color w:val="4a86e8"/>
                <w:sz w:val="22"/>
                <w:szCs w:val="22"/>
                <w:u w:val="none"/>
                <w:shd w:fill="auto" w:val="clear"/>
                <w:vertAlign w:val="baseline"/>
                <w:rtl w:val="0"/>
              </w:rPr>
              <w:t xml:space="preserve">Introduction</w:t>
            </w:r>
          </w:hyperlink>
          <w:r w:rsidDel="00000000" w:rsidR="00000000" w:rsidRPr="00000000">
            <w:rPr>
              <w:i w:val="0"/>
              <w:smallCaps w:val="0"/>
              <w:strike w:val="0"/>
              <w:color w:val="4a86e8"/>
              <w:sz w:val="22"/>
              <w:szCs w:val="22"/>
              <w:u w:val="none"/>
              <w:shd w:fill="auto" w:val="clear"/>
              <w:vertAlign w:val="baseline"/>
              <w:rtl w:val="0"/>
            </w:rPr>
            <w:tab/>
          </w:r>
          <w:r w:rsidDel="00000000" w:rsidR="00000000" w:rsidRPr="00000000">
            <w:fldChar w:fldCharType="begin"/>
            <w:instrText xml:space="preserve"> PAGEREF _dyhln552kbki \h </w:instrText>
            <w:fldChar w:fldCharType="separate"/>
          </w:r>
          <w:r w:rsidDel="00000000" w:rsidR="00000000" w:rsidRPr="00000000">
            <w:rPr>
              <w:i w:val="0"/>
              <w:smallCaps w:val="0"/>
              <w:strike w:val="0"/>
              <w:color w:val="4a86e8"/>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8370"/>
            </w:tabs>
            <w:spacing w:before="200" w:line="240" w:lineRule="auto"/>
            <w:ind w:left="0" w:firstLine="0"/>
            <w:rPr>
              <w:i w:val="0"/>
              <w:smallCaps w:val="0"/>
              <w:strike w:val="0"/>
              <w:color w:val="4a86e8"/>
              <w:sz w:val="22"/>
              <w:szCs w:val="22"/>
              <w:u w:val="none"/>
              <w:shd w:fill="auto" w:val="clear"/>
              <w:vertAlign w:val="baseline"/>
            </w:rPr>
          </w:pPr>
          <w:hyperlink w:anchor="_5vrf5c80s6tl">
            <w:r w:rsidDel="00000000" w:rsidR="00000000" w:rsidRPr="00000000">
              <w:rPr>
                <w:i w:val="0"/>
                <w:smallCaps w:val="0"/>
                <w:strike w:val="0"/>
                <w:color w:val="4a86e8"/>
                <w:sz w:val="22"/>
                <w:szCs w:val="22"/>
                <w:u w:val="none"/>
                <w:shd w:fill="auto" w:val="clear"/>
                <w:vertAlign w:val="baseline"/>
                <w:rtl w:val="0"/>
              </w:rPr>
              <w:t xml:space="preserve">Purpose and scope of this governance document</w:t>
            </w:r>
          </w:hyperlink>
          <w:r w:rsidDel="00000000" w:rsidR="00000000" w:rsidRPr="00000000">
            <w:rPr>
              <w:i w:val="0"/>
              <w:smallCaps w:val="0"/>
              <w:strike w:val="0"/>
              <w:color w:val="4a86e8"/>
              <w:sz w:val="22"/>
              <w:szCs w:val="22"/>
              <w:u w:val="none"/>
              <w:shd w:fill="auto" w:val="clear"/>
              <w:vertAlign w:val="baseline"/>
              <w:rtl w:val="0"/>
            </w:rPr>
            <w:tab/>
          </w:r>
          <w:r w:rsidDel="00000000" w:rsidR="00000000" w:rsidRPr="00000000">
            <w:fldChar w:fldCharType="begin"/>
            <w:instrText xml:space="preserve"> PAGEREF _5vrf5c80s6tl \h </w:instrText>
            <w:fldChar w:fldCharType="separate"/>
          </w:r>
          <w:r w:rsidDel="00000000" w:rsidR="00000000" w:rsidRPr="00000000">
            <w:rPr>
              <w:i w:val="0"/>
              <w:smallCaps w:val="0"/>
              <w:strike w:val="0"/>
              <w:color w:val="4a86e8"/>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370"/>
            </w:tabs>
            <w:spacing w:before="200" w:line="240" w:lineRule="auto"/>
            <w:ind w:left="0" w:firstLine="0"/>
            <w:rPr>
              <w:i w:val="0"/>
              <w:smallCaps w:val="0"/>
              <w:strike w:val="0"/>
              <w:color w:val="4a86e8"/>
              <w:sz w:val="22"/>
              <w:szCs w:val="22"/>
              <w:u w:val="none"/>
              <w:shd w:fill="auto" w:val="clear"/>
              <w:vertAlign w:val="baseline"/>
            </w:rPr>
          </w:pPr>
          <w:hyperlink w:anchor="_j5sxk66fdw79">
            <w:r w:rsidDel="00000000" w:rsidR="00000000" w:rsidRPr="00000000">
              <w:rPr>
                <w:i w:val="0"/>
                <w:smallCaps w:val="0"/>
                <w:strike w:val="0"/>
                <w:color w:val="4a86e8"/>
                <w:sz w:val="22"/>
                <w:szCs w:val="22"/>
                <w:u w:val="none"/>
                <w:shd w:fill="auto" w:val="clear"/>
                <w:vertAlign w:val="baseline"/>
                <w:rtl w:val="0"/>
              </w:rPr>
              <w:t xml:space="preserve">Purpose and value of the Factom Testnet</w:t>
            </w:r>
          </w:hyperlink>
          <w:r w:rsidDel="00000000" w:rsidR="00000000" w:rsidRPr="00000000">
            <w:rPr>
              <w:i w:val="0"/>
              <w:smallCaps w:val="0"/>
              <w:strike w:val="0"/>
              <w:color w:val="4a86e8"/>
              <w:sz w:val="22"/>
              <w:szCs w:val="22"/>
              <w:u w:val="none"/>
              <w:shd w:fill="auto" w:val="clear"/>
              <w:vertAlign w:val="baseline"/>
              <w:rtl w:val="0"/>
            </w:rPr>
            <w:tab/>
          </w:r>
          <w:r w:rsidDel="00000000" w:rsidR="00000000" w:rsidRPr="00000000">
            <w:fldChar w:fldCharType="begin"/>
            <w:instrText xml:space="preserve"> PAGEREF _j5sxk66fdw79 \h </w:instrText>
            <w:fldChar w:fldCharType="separate"/>
          </w:r>
          <w:r w:rsidDel="00000000" w:rsidR="00000000" w:rsidRPr="00000000">
            <w:rPr>
              <w:i w:val="0"/>
              <w:smallCaps w:val="0"/>
              <w:strike w:val="0"/>
              <w:color w:val="4a86e8"/>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370"/>
            </w:tabs>
            <w:spacing w:before="200" w:line="240" w:lineRule="auto"/>
            <w:ind w:left="0" w:firstLine="0"/>
            <w:rPr>
              <w:i w:val="0"/>
              <w:smallCaps w:val="0"/>
              <w:strike w:val="0"/>
              <w:color w:val="4a86e8"/>
              <w:sz w:val="22"/>
              <w:szCs w:val="22"/>
              <w:u w:val="none"/>
              <w:shd w:fill="auto" w:val="clear"/>
              <w:vertAlign w:val="baseline"/>
            </w:rPr>
          </w:pPr>
          <w:hyperlink w:anchor="_sv9vw397n2rv">
            <w:r w:rsidDel="00000000" w:rsidR="00000000" w:rsidRPr="00000000">
              <w:rPr>
                <w:i w:val="0"/>
                <w:smallCaps w:val="0"/>
                <w:strike w:val="0"/>
                <w:color w:val="4a86e8"/>
                <w:sz w:val="22"/>
                <w:szCs w:val="22"/>
                <w:u w:val="none"/>
                <w:shd w:fill="auto" w:val="clear"/>
                <w:vertAlign w:val="baseline"/>
                <w:rtl w:val="0"/>
              </w:rPr>
              <w:t xml:space="preserve">Governance model for the Factom Testnet</w:t>
            </w:r>
          </w:hyperlink>
          <w:r w:rsidDel="00000000" w:rsidR="00000000" w:rsidRPr="00000000">
            <w:rPr>
              <w:i w:val="0"/>
              <w:smallCaps w:val="0"/>
              <w:strike w:val="0"/>
              <w:color w:val="4a86e8"/>
              <w:sz w:val="22"/>
              <w:szCs w:val="22"/>
              <w:u w:val="none"/>
              <w:shd w:fill="auto" w:val="clear"/>
              <w:vertAlign w:val="baseline"/>
              <w:rtl w:val="0"/>
            </w:rPr>
            <w:tab/>
          </w:r>
          <w:r w:rsidDel="00000000" w:rsidR="00000000" w:rsidRPr="00000000">
            <w:fldChar w:fldCharType="begin"/>
            <w:instrText xml:space="preserve"> PAGEREF _sv9vw397n2rv \h </w:instrText>
            <w:fldChar w:fldCharType="separate"/>
          </w:r>
          <w:r w:rsidDel="00000000" w:rsidR="00000000" w:rsidRPr="00000000">
            <w:rPr>
              <w:i w:val="0"/>
              <w:smallCaps w:val="0"/>
              <w:strike w:val="0"/>
              <w:color w:val="4a86e8"/>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370"/>
            </w:tabs>
            <w:spacing w:before="200" w:line="240" w:lineRule="auto"/>
            <w:ind w:left="0" w:firstLine="0"/>
            <w:rPr>
              <w:i w:val="0"/>
              <w:smallCaps w:val="0"/>
              <w:strike w:val="0"/>
              <w:color w:val="4a86e8"/>
              <w:sz w:val="22"/>
              <w:szCs w:val="22"/>
              <w:u w:val="none"/>
              <w:shd w:fill="auto" w:val="clear"/>
              <w:vertAlign w:val="baseline"/>
            </w:rPr>
          </w:pPr>
          <w:hyperlink w:anchor="_7g8ju582zqeb">
            <w:r w:rsidDel="00000000" w:rsidR="00000000" w:rsidRPr="00000000">
              <w:rPr>
                <w:i w:val="0"/>
                <w:smallCaps w:val="0"/>
                <w:strike w:val="0"/>
                <w:color w:val="4a86e8"/>
                <w:sz w:val="22"/>
                <w:szCs w:val="22"/>
                <w:u w:val="none"/>
                <w:shd w:fill="auto" w:val="clear"/>
                <w:vertAlign w:val="baseline"/>
                <w:rtl w:val="0"/>
              </w:rPr>
              <w:t xml:space="preserve">Roles and Responsibilities</w:t>
            </w:r>
          </w:hyperlink>
          <w:r w:rsidDel="00000000" w:rsidR="00000000" w:rsidRPr="00000000">
            <w:rPr>
              <w:i w:val="0"/>
              <w:smallCaps w:val="0"/>
              <w:strike w:val="0"/>
              <w:color w:val="4a86e8"/>
              <w:sz w:val="22"/>
              <w:szCs w:val="22"/>
              <w:u w:val="none"/>
              <w:shd w:fill="auto" w:val="clear"/>
              <w:vertAlign w:val="baseline"/>
              <w:rtl w:val="0"/>
            </w:rPr>
            <w:tab/>
          </w:r>
          <w:r w:rsidDel="00000000" w:rsidR="00000000" w:rsidRPr="00000000">
            <w:fldChar w:fldCharType="begin"/>
            <w:instrText xml:space="preserve"> PAGEREF _7g8ju582zqeb \h </w:instrText>
            <w:fldChar w:fldCharType="separate"/>
          </w:r>
          <w:r w:rsidDel="00000000" w:rsidR="00000000" w:rsidRPr="00000000">
            <w:rPr>
              <w:i w:val="0"/>
              <w:smallCaps w:val="0"/>
              <w:strike w:val="0"/>
              <w:color w:val="4a86e8"/>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370"/>
            </w:tabs>
            <w:spacing w:before="200" w:line="240" w:lineRule="auto"/>
            <w:ind w:left="0" w:firstLine="0"/>
            <w:rPr>
              <w:i w:val="0"/>
              <w:smallCaps w:val="0"/>
              <w:strike w:val="0"/>
              <w:color w:val="4a86e8"/>
              <w:sz w:val="22"/>
              <w:szCs w:val="22"/>
              <w:u w:val="none"/>
              <w:shd w:fill="auto" w:val="clear"/>
              <w:vertAlign w:val="baseline"/>
            </w:rPr>
          </w:pPr>
          <w:hyperlink w:anchor="_8tcbtxnxil2y">
            <w:r w:rsidDel="00000000" w:rsidR="00000000" w:rsidRPr="00000000">
              <w:rPr>
                <w:i w:val="0"/>
                <w:smallCaps w:val="0"/>
                <w:strike w:val="0"/>
                <w:color w:val="4a86e8"/>
                <w:sz w:val="22"/>
                <w:szCs w:val="22"/>
                <w:u w:val="none"/>
                <w:shd w:fill="auto" w:val="clear"/>
                <w:vertAlign w:val="baseline"/>
                <w:rtl w:val="0"/>
              </w:rPr>
              <w:t xml:space="preserve">Standing of Role Holders</w:t>
            </w:r>
          </w:hyperlink>
          <w:r w:rsidDel="00000000" w:rsidR="00000000" w:rsidRPr="00000000">
            <w:rPr>
              <w:i w:val="0"/>
              <w:smallCaps w:val="0"/>
              <w:strike w:val="0"/>
              <w:color w:val="4a86e8"/>
              <w:sz w:val="22"/>
              <w:szCs w:val="22"/>
              <w:u w:val="none"/>
              <w:shd w:fill="auto" w:val="clear"/>
              <w:vertAlign w:val="baseline"/>
              <w:rtl w:val="0"/>
            </w:rPr>
            <w:tab/>
          </w:r>
          <w:r w:rsidDel="00000000" w:rsidR="00000000" w:rsidRPr="00000000">
            <w:fldChar w:fldCharType="begin"/>
            <w:instrText xml:space="preserve"> PAGEREF _8tcbtxnxil2y \h </w:instrText>
            <w:fldChar w:fldCharType="separate"/>
          </w:r>
          <w:r w:rsidDel="00000000" w:rsidR="00000000" w:rsidRPr="00000000">
            <w:rPr>
              <w:i w:val="0"/>
              <w:smallCaps w:val="0"/>
              <w:strike w:val="0"/>
              <w:color w:val="4a86e8"/>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370"/>
            </w:tabs>
            <w:spacing w:before="200" w:line="240" w:lineRule="auto"/>
            <w:ind w:left="0" w:firstLine="0"/>
            <w:rPr>
              <w:i w:val="0"/>
              <w:smallCaps w:val="0"/>
              <w:strike w:val="0"/>
              <w:color w:val="4a86e8"/>
              <w:sz w:val="22"/>
              <w:szCs w:val="22"/>
              <w:u w:val="none"/>
              <w:shd w:fill="auto" w:val="clear"/>
              <w:vertAlign w:val="baseline"/>
            </w:rPr>
          </w:pPr>
          <w:hyperlink w:anchor="_4lyuct6239uy">
            <w:r w:rsidDel="00000000" w:rsidR="00000000" w:rsidRPr="00000000">
              <w:rPr>
                <w:i w:val="0"/>
                <w:smallCaps w:val="0"/>
                <w:strike w:val="0"/>
                <w:color w:val="4a86e8"/>
                <w:sz w:val="22"/>
                <w:szCs w:val="22"/>
                <w:u w:val="none"/>
                <w:shd w:fill="auto" w:val="clear"/>
                <w:vertAlign w:val="baseline"/>
                <w:rtl w:val="0"/>
              </w:rPr>
              <w:t xml:space="preserve">Election and removal of Testnet Administrator</w:t>
            </w:r>
          </w:hyperlink>
          <w:r w:rsidDel="00000000" w:rsidR="00000000" w:rsidRPr="00000000">
            <w:rPr>
              <w:i w:val="0"/>
              <w:smallCaps w:val="0"/>
              <w:strike w:val="0"/>
              <w:color w:val="4a86e8"/>
              <w:sz w:val="22"/>
              <w:szCs w:val="22"/>
              <w:u w:val="none"/>
              <w:shd w:fill="auto" w:val="clear"/>
              <w:vertAlign w:val="baseline"/>
              <w:rtl w:val="0"/>
            </w:rPr>
            <w:tab/>
          </w:r>
          <w:r w:rsidDel="00000000" w:rsidR="00000000" w:rsidRPr="00000000">
            <w:fldChar w:fldCharType="begin"/>
            <w:instrText xml:space="preserve"> PAGEREF _4lyuct6239uy \h </w:instrText>
            <w:fldChar w:fldCharType="separate"/>
          </w:r>
          <w:r w:rsidDel="00000000" w:rsidR="00000000" w:rsidRPr="00000000">
            <w:rPr>
              <w:i w:val="0"/>
              <w:smallCaps w:val="0"/>
              <w:strike w:val="0"/>
              <w:color w:val="4a86e8"/>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370"/>
            </w:tabs>
            <w:spacing w:before="200" w:line="240" w:lineRule="auto"/>
            <w:ind w:left="0" w:firstLine="0"/>
            <w:rPr>
              <w:i w:val="0"/>
              <w:smallCaps w:val="0"/>
              <w:strike w:val="0"/>
              <w:color w:val="4a86e8"/>
              <w:sz w:val="22"/>
              <w:szCs w:val="22"/>
              <w:u w:val="none"/>
              <w:shd w:fill="auto" w:val="clear"/>
              <w:vertAlign w:val="baseline"/>
            </w:rPr>
          </w:pPr>
          <w:hyperlink w:anchor="_8numidzhzt8y">
            <w:r w:rsidDel="00000000" w:rsidR="00000000" w:rsidRPr="00000000">
              <w:rPr>
                <w:i w:val="0"/>
                <w:smallCaps w:val="0"/>
                <w:strike w:val="0"/>
                <w:color w:val="4a86e8"/>
                <w:sz w:val="22"/>
                <w:szCs w:val="22"/>
                <w:u w:val="none"/>
                <w:shd w:fill="auto" w:val="clear"/>
                <w:vertAlign w:val="baseline"/>
                <w:rtl w:val="0"/>
              </w:rPr>
              <w:t xml:space="preserve">Funding of Testnet</w:t>
            </w:r>
          </w:hyperlink>
          <w:r w:rsidDel="00000000" w:rsidR="00000000" w:rsidRPr="00000000">
            <w:rPr>
              <w:i w:val="0"/>
              <w:smallCaps w:val="0"/>
              <w:strike w:val="0"/>
              <w:color w:val="4a86e8"/>
              <w:sz w:val="22"/>
              <w:szCs w:val="22"/>
              <w:u w:val="none"/>
              <w:shd w:fill="auto" w:val="clear"/>
              <w:vertAlign w:val="baseline"/>
              <w:rtl w:val="0"/>
            </w:rPr>
            <w:tab/>
          </w:r>
          <w:r w:rsidDel="00000000" w:rsidR="00000000" w:rsidRPr="00000000">
            <w:fldChar w:fldCharType="begin"/>
            <w:instrText xml:space="preserve"> PAGEREF _8numidzhzt8y \h </w:instrText>
            <w:fldChar w:fldCharType="separate"/>
          </w:r>
          <w:r w:rsidDel="00000000" w:rsidR="00000000" w:rsidRPr="00000000">
            <w:rPr>
              <w:i w:val="0"/>
              <w:smallCaps w:val="0"/>
              <w:strike w:val="0"/>
              <w:color w:val="4a86e8"/>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370"/>
            </w:tabs>
            <w:spacing w:before="200" w:line="240" w:lineRule="auto"/>
            <w:ind w:left="0" w:firstLine="0"/>
            <w:rPr>
              <w:i w:val="0"/>
              <w:smallCaps w:val="0"/>
              <w:strike w:val="0"/>
              <w:color w:val="4a86e8"/>
              <w:sz w:val="22"/>
              <w:szCs w:val="22"/>
              <w:u w:val="none"/>
              <w:shd w:fill="auto" w:val="clear"/>
              <w:vertAlign w:val="baseline"/>
            </w:rPr>
          </w:pPr>
          <w:hyperlink w:anchor="_2kdgnahqm53r">
            <w:r w:rsidDel="00000000" w:rsidR="00000000" w:rsidRPr="00000000">
              <w:rPr>
                <w:i w:val="0"/>
                <w:smallCaps w:val="0"/>
                <w:strike w:val="0"/>
                <w:color w:val="4a86e8"/>
                <w:sz w:val="22"/>
                <w:szCs w:val="22"/>
                <w:u w:val="none"/>
                <w:shd w:fill="auto" w:val="clear"/>
                <w:vertAlign w:val="baseline"/>
                <w:rtl w:val="0"/>
              </w:rPr>
              <w:t xml:space="preserve">Appendix 1- Testnet reports</w:t>
            </w:r>
          </w:hyperlink>
          <w:r w:rsidDel="00000000" w:rsidR="00000000" w:rsidRPr="00000000">
            <w:rPr>
              <w:i w:val="0"/>
              <w:smallCaps w:val="0"/>
              <w:strike w:val="0"/>
              <w:color w:val="4a86e8"/>
              <w:sz w:val="22"/>
              <w:szCs w:val="22"/>
              <w:u w:val="none"/>
              <w:shd w:fill="auto" w:val="clear"/>
              <w:vertAlign w:val="baseline"/>
              <w:rtl w:val="0"/>
            </w:rPr>
            <w:tab/>
          </w:r>
          <w:r w:rsidDel="00000000" w:rsidR="00000000" w:rsidRPr="00000000">
            <w:fldChar w:fldCharType="begin"/>
            <w:instrText xml:space="preserve"> PAGEREF _2kdgnahqm53r \h </w:instrText>
            <w:fldChar w:fldCharType="separate"/>
          </w:r>
          <w:r w:rsidDel="00000000" w:rsidR="00000000" w:rsidRPr="00000000">
            <w:rPr>
              <w:i w:val="0"/>
              <w:smallCaps w:val="0"/>
              <w:strike w:val="0"/>
              <w:color w:val="4a86e8"/>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370"/>
            </w:tabs>
            <w:spacing w:before="200" w:line="240" w:lineRule="auto"/>
            <w:ind w:left="0" w:firstLine="0"/>
            <w:rPr>
              <w:i w:val="0"/>
              <w:smallCaps w:val="0"/>
              <w:strike w:val="0"/>
              <w:color w:val="4a86e8"/>
              <w:sz w:val="22"/>
              <w:szCs w:val="22"/>
              <w:u w:val="none"/>
              <w:shd w:fill="auto" w:val="clear"/>
              <w:vertAlign w:val="baseline"/>
            </w:rPr>
          </w:pPr>
          <w:hyperlink w:anchor="_5g3seswxvt2f">
            <w:r w:rsidDel="00000000" w:rsidR="00000000" w:rsidRPr="00000000">
              <w:rPr>
                <w:i w:val="0"/>
                <w:smallCaps w:val="0"/>
                <w:strike w:val="0"/>
                <w:color w:val="4a86e8"/>
                <w:sz w:val="22"/>
                <w:szCs w:val="22"/>
                <w:u w:val="none"/>
                <w:shd w:fill="auto" w:val="clear"/>
                <w:vertAlign w:val="baseline"/>
                <w:rtl w:val="0"/>
              </w:rPr>
              <w:t xml:space="preserve">Appendix 2 - Application form to run a node</w:t>
            </w:r>
          </w:hyperlink>
          <w:r w:rsidDel="00000000" w:rsidR="00000000" w:rsidRPr="00000000">
            <w:rPr>
              <w:i w:val="0"/>
              <w:smallCaps w:val="0"/>
              <w:strike w:val="0"/>
              <w:color w:val="4a86e8"/>
              <w:sz w:val="22"/>
              <w:szCs w:val="22"/>
              <w:u w:val="none"/>
              <w:shd w:fill="auto" w:val="clear"/>
              <w:vertAlign w:val="baseline"/>
              <w:rtl w:val="0"/>
            </w:rPr>
            <w:tab/>
          </w:r>
          <w:r w:rsidDel="00000000" w:rsidR="00000000" w:rsidRPr="00000000">
            <w:fldChar w:fldCharType="begin"/>
            <w:instrText xml:space="preserve"> PAGEREF _5g3seswxvt2f \h </w:instrText>
            <w:fldChar w:fldCharType="separate"/>
          </w:r>
          <w:r w:rsidDel="00000000" w:rsidR="00000000" w:rsidRPr="00000000">
            <w:rPr>
              <w:i w:val="0"/>
              <w:smallCaps w:val="0"/>
              <w:strike w:val="0"/>
              <w:color w:val="4a86e8"/>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370"/>
            </w:tabs>
            <w:spacing w:before="200" w:line="240" w:lineRule="auto"/>
            <w:ind w:left="0" w:firstLine="0"/>
            <w:rPr>
              <w:i w:val="0"/>
              <w:smallCaps w:val="0"/>
              <w:strike w:val="0"/>
              <w:color w:val="4a86e8"/>
              <w:sz w:val="22"/>
              <w:szCs w:val="22"/>
              <w:u w:val="none"/>
              <w:shd w:fill="auto" w:val="clear"/>
              <w:vertAlign w:val="baseline"/>
            </w:rPr>
          </w:pPr>
          <w:hyperlink w:anchor="_xjs3yhc1uxpf">
            <w:r w:rsidDel="00000000" w:rsidR="00000000" w:rsidRPr="00000000">
              <w:rPr>
                <w:i w:val="0"/>
                <w:smallCaps w:val="0"/>
                <w:strike w:val="0"/>
                <w:color w:val="4a86e8"/>
                <w:sz w:val="22"/>
                <w:szCs w:val="22"/>
                <w:u w:val="none"/>
                <w:shd w:fill="auto" w:val="clear"/>
                <w:vertAlign w:val="baseline"/>
                <w:rtl w:val="0"/>
              </w:rPr>
              <w:t xml:space="preserve">Appendix 3 - Minimum technical specification for a testnet node</w:t>
            </w:r>
          </w:hyperlink>
          <w:r w:rsidDel="00000000" w:rsidR="00000000" w:rsidRPr="00000000">
            <w:rPr>
              <w:i w:val="0"/>
              <w:smallCaps w:val="0"/>
              <w:strike w:val="0"/>
              <w:color w:val="4a86e8"/>
              <w:sz w:val="22"/>
              <w:szCs w:val="22"/>
              <w:u w:val="none"/>
              <w:shd w:fill="auto" w:val="clear"/>
              <w:vertAlign w:val="baseline"/>
              <w:rtl w:val="0"/>
            </w:rPr>
            <w:tab/>
          </w:r>
          <w:r w:rsidDel="00000000" w:rsidR="00000000" w:rsidRPr="00000000">
            <w:fldChar w:fldCharType="begin"/>
            <w:instrText xml:space="preserve"> PAGEREF _xjs3yhc1uxpf \h </w:instrText>
            <w:fldChar w:fldCharType="separate"/>
          </w:r>
          <w:r w:rsidDel="00000000" w:rsidR="00000000" w:rsidRPr="00000000">
            <w:rPr>
              <w:i w:val="0"/>
              <w:smallCaps w:val="0"/>
              <w:strike w:val="0"/>
              <w:color w:val="4a86e8"/>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370"/>
            </w:tabs>
            <w:spacing w:before="200" w:line="240" w:lineRule="auto"/>
            <w:ind w:left="0" w:firstLine="0"/>
            <w:rPr>
              <w:i w:val="0"/>
              <w:smallCaps w:val="0"/>
              <w:strike w:val="0"/>
              <w:color w:val="4a86e8"/>
              <w:sz w:val="22"/>
              <w:szCs w:val="22"/>
              <w:u w:val="none"/>
              <w:shd w:fill="auto" w:val="clear"/>
              <w:vertAlign w:val="baseline"/>
            </w:rPr>
          </w:pPr>
          <w:hyperlink w:anchor="_patezee39qmk">
            <w:r w:rsidDel="00000000" w:rsidR="00000000" w:rsidRPr="00000000">
              <w:rPr>
                <w:i w:val="0"/>
                <w:smallCaps w:val="0"/>
                <w:strike w:val="0"/>
                <w:color w:val="4a86e8"/>
                <w:sz w:val="22"/>
                <w:szCs w:val="22"/>
                <w:u w:val="none"/>
                <w:shd w:fill="auto" w:val="clear"/>
                <w:vertAlign w:val="baseline"/>
                <w:rtl w:val="0"/>
              </w:rPr>
              <w:t xml:space="preserve">Appendix 4 - Record of testnet nodes by operator</w:t>
            </w:r>
          </w:hyperlink>
          <w:r w:rsidDel="00000000" w:rsidR="00000000" w:rsidRPr="00000000">
            <w:rPr>
              <w:i w:val="0"/>
              <w:smallCaps w:val="0"/>
              <w:strike w:val="0"/>
              <w:color w:val="4a86e8"/>
              <w:sz w:val="22"/>
              <w:szCs w:val="22"/>
              <w:u w:val="none"/>
              <w:shd w:fill="auto" w:val="clear"/>
              <w:vertAlign w:val="baseline"/>
              <w:rtl w:val="0"/>
            </w:rPr>
            <w:tab/>
          </w:r>
          <w:r w:rsidDel="00000000" w:rsidR="00000000" w:rsidRPr="00000000">
            <w:fldChar w:fldCharType="begin"/>
            <w:instrText xml:space="preserve"> PAGEREF _patezee39qmk \h </w:instrText>
            <w:fldChar w:fldCharType="separate"/>
          </w:r>
          <w:r w:rsidDel="00000000" w:rsidR="00000000" w:rsidRPr="00000000">
            <w:rPr>
              <w:i w:val="0"/>
              <w:smallCaps w:val="0"/>
              <w:strike w:val="0"/>
              <w:color w:val="4a86e8"/>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370"/>
            </w:tabs>
            <w:spacing w:before="200" w:line="240" w:lineRule="auto"/>
            <w:ind w:left="0" w:firstLine="0"/>
            <w:rPr>
              <w:color w:val="4a86e8"/>
            </w:rPr>
          </w:pPr>
          <w:del w:author="Nathan Miller" w:id="0" w:date="2020-02-10T17:06:06Z">
            <w:r w:rsidDel="00000000" w:rsidR="00000000" w:rsidRPr="00000000">
              <w:fldChar w:fldCharType="begin"/>
            </w:r>
            <w:r w:rsidDel="00000000" w:rsidR="00000000" w:rsidRPr="00000000">
              <w:delInstrText xml:space="preserve">HYPERLINK \l "_d812jh8w785v"</w:delInstrText>
            </w:r>
            <w:r w:rsidDel="00000000" w:rsidR="00000000" w:rsidRPr="00000000">
              <w:fldChar w:fldCharType="separate"/>
            </w:r>
            <w:r w:rsidDel="00000000" w:rsidR="00000000" w:rsidRPr="00000000">
              <w:rPr>
                <w:color w:val="4a86e8"/>
                <w:rtl w:val="0"/>
              </w:rPr>
              <w:delText xml:space="preserve">Appendix 5 - Google Sheet for recording Factomd testnet updates by node</w:delText>
            </w:r>
            <w:r w:rsidDel="00000000" w:rsidR="00000000" w:rsidRPr="00000000">
              <w:fldChar w:fldCharType="end"/>
            </w:r>
            <w:r w:rsidDel="00000000" w:rsidR="00000000" w:rsidRPr="00000000">
              <w:rPr>
                <w:color w:val="4a86e8"/>
                <w:rtl w:val="0"/>
              </w:rPr>
              <w:tab/>
            </w:r>
            <w:r w:rsidDel="00000000" w:rsidR="00000000" w:rsidRPr="00000000">
              <w:fldChar w:fldCharType="begin"/>
              <w:delInstrText xml:space="preserve"> PAGEREF _d812jh8w785v \h </w:delInstrText>
              <w:fldChar w:fldCharType="separate"/>
            </w:r>
            <w:r w:rsidDel="00000000" w:rsidR="00000000" w:rsidRPr="00000000">
              <w:rPr>
                <w:color w:val="4a86e8"/>
                <w:rtl w:val="0"/>
              </w:rPr>
              <w:delText xml:space="preserve">17</w:delText>
            </w:r>
          </w:del>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370"/>
            </w:tabs>
            <w:spacing w:before="200" w:line="240" w:lineRule="auto"/>
            <w:ind w:left="0" w:firstLine="0"/>
            <w:rPr>
              <w:color w:val="4a86e8"/>
            </w:rPr>
          </w:pPr>
          <w:hyperlink w:anchor="_gbsizd11fy3l">
            <w:r w:rsidDel="00000000" w:rsidR="00000000" w:rsidRPr="00000000">
              <w:rPr>
                <w:color w:val="4a86e8"/>
                <w:rtl w:val="0"/>
              </w:rPr>
              <w:t xml:space="preserve">Appendix 6 - Testnet operation SLA</w:t>
            </w:r>
          </w:hyperlink>
          <w:r w:rsidDel="00000000" w:rsidR="00000000" w:rsidRPr="00000000">
            <w:rPr>
              <w:color w:val="4a86e8"/>
              <w:rtl w:val="0"/>
            </w:rPr>
            <w:tab/>
          </w:r>
          <w:r w:rsidDel="00000000" w:rsidR="00000000" w:rsidRPr="00000000">
            <w:fldChar w:fldCharType="begin"/>
            <w:instrText xml:space="preserve"> PAGEREF _gbsizd11fy3l \h </w:instrText>
            <w:fldChar w:fldCharType="separate"/>
          </w:r>
          <w:r w:rsidDel="00000000" w:rsidR="00000000" w:rsidRPr="00000000">
            <w:rPr>
              <w:color w:val="4a86e8"/>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370"/>
            </w:tabs>
            <w:spacing w:before="200" w:line="240" w:lineRule="auto"/>
            <w:ind w:left="0" w:firstLine="0"/>
            <w:rPr>
              <w:color w:val="4a86e8"/>
            </w:rPr>
          </w:pPr>
          <w:hyperlink w:anchor="_w08wpuvk742r">
            <w:r w:rsidDel="00000000" w:rsidR="00000000" w:rsidRPr="00000000">
              <w:rPr>
                <w:color w:val="4a86e8"/>
                <w:rtl w:val="0"/>
              </w:rPr>
              <w:t xml:space="preserve">Appendix 7 - Factom testnet administrator candidate requirements</w:t>
            </w:r>
          </w:hyperlink>
          <w:r w:rsidDel="00000000" w:rsidR="00000000" w:rsidRPr="00000000">
            <w:rPr>
              <w:color w:val="4a86e8"/>
              <w:rtl w:val="0"/>
            </w:rPr>
            <w:tab/>
          </w:r>
          <w:r w:rsidDel="00000000" w:rsidR="00000000" w:rsidRPr="00000000">
            <w:fldChar w:fldCharType="begin"/>
            <w:instrText xml:space="preserve"> PAGEREF _w08wpuvk742r \h </w:instrText>
            <w:fldChar w:fldCharType="separate"/>
          </w:r>
          <w:r w:rsidDel="00000000" w:rsidR="00000000" w:rsidRPr="00000000">
            <w:rPr>
              <w:color w:val="4a86e8"/>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370"/>
            </w:tabs>
            <w:spacing w:after="80" w:before="200" w:line="240" w:lineRule="auto"/>
            <w:ind w:left="0" w:firstLine="0"/>
            <w:rPr>
              <w:color w:val="4a86e8"/>
            </w:rPr>
          </w:pPr>
          <w:hyperlink w:anchor="_hcpocaqaopjr">
            <w:r w:rsidDel="00000000" w:rsidR="00000000" w:rsidRPr="00000000">
              <w:rPr>
                <w:color w:val="4a86e8"/>
                <w:rtl w:val="0"/>
              </w:rPr>
              <w:t xml:space="preserve">Appendix 8 - Testnet Administrator Election and Removal Process</w:t>
            </w:r>
          </w:hyperlink>
          <w:r w:rsidDel="00000000" w:rsidR="00000000" w:rsidRPr="00000000">
            <w:rPr>
              <w:color w:val="4a86e8"/>
              <w:rtl w:val="0"/>
            </w:rPr>
            <w:tab/>
          </w:r>
          <w:r w:rsidDel="00000000" w:rsidR="00000000" w:rsidRPr="00000000">
            <w:fldChar w:fldCharType="begin"/>
            <w:instrText xml:space="preserve"> PAGEREF _hcpocaqaopjr \h </w:instrText>
            <w:fldChar w:fldCharType="separate"/>
          </w:r>
          <w:r w:rsidDel="00000000" w:rsidR="00000000" w:rsidRPr="00000000">
            <w:rPr>
              <w:color w:val="4a86e8"/>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rFonts w:ascii="Helvetica Neue" w:cs="Helvetica Neue" w:eastAsia="Helvetica Neue" w:hAnsi="Helvetica Neue"/>
          <w:color w:val="4a86e8"/>
          <w:sz w:val="23"/>
          <w:szCs w:val="23"/>
          <w:highlight w:val="white"/>
          <w:u w:val="single"/>
        </w:rPr>
      </w:pPr>
      <w:r w:rsidDel="00000000" w:rsidR="00000000" w:rsidRPr="00000000">
        <w:rPr>
          <w:rtl w:val="0"/>
        </w:rPr>
      </w:r>
    </w:p>
    <w:p w:rsidR="00000000" w:rsidDel="00000000" w:rsidP="00000000" w:rsidRDefault="00000000" w:rsidRPr="00000000" w14:paraId="00000023">
      <w:pPr>
        <w:rPr>
          <w:rFonts w:ascii="Helvetica Neue" w:cs="Helvetica Neue" w:eastAsia="Helvetica Neue" w:hAnsi="Helvetica Neue"/>
          <w:color w:val="4a86e8"/>
          <w:sz w:val="23"/>
          <w:szCs w:val="23"/>
          <w:highlight w:val="white"/>
          <w:u w:val="single"/>
        </w:rPr>
      </w:pPr>
      <w:r w:rsidDel="00000000" w:rsidR="00000000" w:rsidRPr="00000000">
        <w:rPr>
          <w:rtl w:val="0"/>
        </w:rPr>
      </w:r>
    </w:p>
    <w:p w:rsidR="00000000" w:rsidDel="00000000" w:rsidP="00000000" w:rsidRDefault="00000000" w:rsidRPr="00000000" w14:paraId="00000024">
      <w:pPr>
        <w:spacing w:after="20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200" w:line="240" w:lineRule="auto"/>
        <w:rPr/>
      </w:pPr>
      <w:r w:rsidDel="00000000" w:rsidR="00000000" w:rsidRPr="00000000">
        <w:rPr>
          <w:rtl w:val="0"/>
        </w:rPr>
      </w:r>
    </w:p>
    <w:tbl>
      <w:tblPr>
        <w:tblStyle w:val="Table1"/>
        <w:tblW w:w="915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835"/>
        <w:gridCol w:w="2670"/>
        <w:gridCol w:w="1740"/>
        <w:tblGridChange w:id="0">
          <w:tblGrid>
            <w:gridCol w:w="1905"/>
            <w:gridCol w:w="2835"/>
            <w:gridCol w:w="2670"/>
            <w:gridCol w:w="1740"/>
          </w:tblGrid>
        </w:tblGridChange>
      </w:tblGrid>
      <w:tr>
        <w:trPr>
          <w:trHeight w:val="560" w:hRule="atLeast"/>
        </w:trPr>
        <w:tc>
          <w:tcPr>
            <w:gridSpan w:val="4"/>
            <w:shd w:fill="d5a6bd"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after="200" w:line="240" w:lineRule="auto"/>
              <w:jc w:val="center"/>
              <w:rPr>
                <w:sz w:val="36"/>
                <w:szCs w:val="36"/>
              </w:rPr>
            </w:pPr>
            <w:r w:rsidDel="00000000" w:rsidR="00000000" w:rsidRPr="00000000">
              <w:rPr>
                <w:sz w:val="36"/>
                <w:szCs w:val="36"/>
                <w:rtl w:val="0"/>
              </w:rPr>
              <w:t xml:space="preserve">Document control matrix*</w:t>
            </w:r>
          </w:p>
        </w:tc>
      </w:tr>
      <w:tr>
        <w:tc>
          <w:tcPr>
            <w:shd w:fill="d5a6bd" w:val="clear"/>
            <w:tcMar>
              <w:top w:w="100.0" w:type="dxa"/>
              <w:left w:w="100.0" w:type="dxa"/>
              <w:bottom w:w="100.0" w:type="dxa"/>
              <w:right w:w="100.0" w:type="dxa"/>
            </w:tcMar>
            <w:vAlign w:val="center"/>
          </w:tcPr>
          <w:p w:rsidR="00000000" w:rsidDel="00000000" w:rsidP="00000000" w:rsidRDefault="00000000" w:rsidRPr="00000000" w14:paraId="0000002A">
            <w:pPr>
              <w:widowControl w:val="0"/>
              <w:spacing w:after="200" w:line="240" w:lineRule="auto"/>
              <w:jc w:val="center"/>
              <w:rPr>
                <w:b w:val="1"/>
                <w:sz w:val="18"/>
                <w:szCs w:val="18"/>
              </w:rPr>
            </w:pPr>
            <w:r w:rsidDel="00000000" w:rsidR="00000000" w:rsidRPr="00000000">
              <w:rPr>
                <w:b w:val="1"/>
                <w:sz w:val="18"/>
                <w:szCs w:val="18"/>
                <w:rtl w:val="0"/>
              </w:rPr>
              <w:t xml:space="preserve">ENTITY/ENTITIES</w:t>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02B">
            <w:pPr>
              <w:widowControl w:val="0"/>
              <w:spacing w:after="200" w:line="240" w:lineRule="auto"/>
              <w:jc w:val="center"/>
              <w:rPr>
                <w:b w:val="1"/>
                <w:sz w:val="18"/>
                <w:szCs w:val="18"/>
              </w:rPr>
            </w:pPr>
            <w:r w:rsidDel="00000000" w:rsidR="00000000" w:rsidRPr="00000000">
              <w:rPr>
                <w:b w:val="1"/>
                <w:sz w:val="18"/>
                <w:szCs w:val="18"/>
                <w:rtl w:val="0"/>
              </w:rPr>
              <w:t xml:space="preserve">PART OF DOCUMENT</w:t>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02C">
            <w:pPr>
              <w:widowControl w:val="0"/>
              <w:spacing w:after="200" w:line="240" w:lineRule="auto"/>
              <w:jc w:val="center"/>
              <w:rPr>
                <w:b w:val="1"/>
                <w:sz w:val="18"/>
                <w:szCs w:val="18"/>
              </w:rPr>
            </w:pPr>
            <w:r w:rsidDel="00000000" w:rsidR="00000000" w:rsidRPr="00000000">
              <w:rPr>
                <w:b w:val="1"/>
                <w:sz w:val="18"/>
                <w:szCs w:val="18"/>
                <w:rtl w:val="0"/>
              </w:rPr>
              <w:t xml:space="preserve">APPROVAL TYPE</w:t>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02D">
            <w:pPr>
              <w:widowControl w:val="0"/>
              <w:spacing w:after="200" w:line="240" w:lineRule="auto"/>
              <w:jc w:val="center"/>
              <w:rPr>
                <w:b w:val="1"/>
                <w:sz w:val="18"/>
                <w:szCs w:val="18"/>
              </w:rPr>
            </w:pPr>
            <w:r w:rsidDel="00000000" w:rsidR="00000000" w:rsidRPr="00000000">
              <w:rPr>
                <w:b w:val="1"/>
                <w:sz w:val="18"/>
                <w:szCs w:val="18"/>
                <w:rtl w:val="0"/>
              </w:rPr>
              <w:t xml:space="preserve">APPROVAL AUTHORITY FOR THIS DOCUMENT</w:t>
            </w:r>
          </w:p>
        </w:tc>
      </w:tr>
      <w:tr>
        <w:trPr>
          <w:trHeight w:val="8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2E">
            <w:pPr>
              <w:widowControl w:val="0"/>
              <w:spacing w:after="200" w:line="240" w:lineRule="auto"/>
              <w:jc w:val="center"/>
              <w:rPr>
                <w:sz w:val="18"/>
                <w:szCs w:val="18"/>
              </w:rPr>
            </w:pPr>
            <w:r w:rsidDel="00000000" w:rsidR="00000000" w:rsidRPr="00000000">
              <w:rPr>
                <w:sz w:val="18"/>
                <w:szCs w:val="18"/>
                <w:rtl w:val="0"/>
              </w:rPr>
              <w:t xml:space="preserve">Standing parties**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after="200" w:line="240" w:lineRule="auto"/>
              <w:jc w:val="center"/>
              <w:rPr>
                <w:sz w:val="18"/>
                <w:szCs w:val="18"/>
              </w:rPr>
            </w:pPr>
            <w:r w:rsidDel="00000000" w:rsidR="00000000" w:rsidRPr="00000000">
              <w:rPr>
                <w:sz w:val="18"/>
                <w:szCs w:val="18"/>
                <w:rtl w:val="0"/>
              </w:rPr>
              <w:t xml:space="preserve">No highlight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after="200" w:line="240" w:lineRule="auto"/>
              <w:jc w:val="center"/>
              <w:rPr>
                <w:sz w:val="18"/>
                <w:szCs w:val="18"/>
              </w:rPr>
            </w:pPr>
            <w:r w:rsidDel="00000000" w:rsidR="00000000" w:rsidRPr="00000000">
              <w:rPr>
                <w:sz w:val="18"/>
                <w:szCs w:val="18"/>
                <w:rtl w:val="0"/>
              </w:rPr>
              <w:t xml:space="preserve">⅘ guide approval</w:t>
            </w:r>
          </w:p>
          <w:p w:rsidR="00000000" w:rsidDel="00000000" w:rsidP="00000000" w:rsidRDefault="00000000" w:rsidRPr="00000000" w14:paraId="00000031">
            <w:pPr>
              <w:widowControl w:val="0"/>
              <w:spacing w:after="200" w:line="240" w:lineRule="auto"/>
              <w:jc w:val="center"/>
              <w:rPr>
                <w:sz w:val="18"/>
                <w:szCs w:val="18"/>
              </w:rPr>
            </w:pPr>
            <w:r w:rsidDel="00000000" w:rsidR="00000000" w:rsidRPr="00000000">
              <w:rPr>
                <w:sz w:val="18"/>
                <w:szCs w:val="18"/>
                <w:rtl w:val="0"/>
              </w:rPr>
              <w:t xml:space="preserve">⅗ ANO approval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after="200" w:line="240" w:lineRule="auto"/>
              <w:jc w:val="center"/>
              <w:rPr>
                <w:sz w:val="18"/>
                <w:szCs w:val="18"/>
              </w:rPr>
            </w:pPr>
            <w:r w:rsidDel="00000000" w:rsidR="00000000" w:rsidRPr="00000000">
              <w:rPr>
                <w:sz w:val="18"/>
                <w:szCs w:val="18"/>
                <w:rtl w:val="0"/>
              </w:rPr>
              <w:t xml:space="preserve">Yes</w:t>
            </w:r>
          </w:p>
        </w:tc>
      </w:tr>
      <w:tr>
        <w:trPr>
          <w:trHeight w:val="6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after="200" w:line="240" w:lineRule="auto"/>
              <w:jc w:val="center"/>
              <w:rPr>
                <w:sz w:val="18"/>
                <w:szCs w:val="18"/>
              </w:rPr>
            </w:pPr>
            <w:r w:rsidDel="00000000" w:rsidR="00000000" w:rsidRPr="00000000">
              <w:rPr>
                <w:sz w:val="18"/>
                <w:szCs w:val="18"/>
                <w:rtl w:val="0"/>
              </w:rPr>
              <w:t xml:space="preserve">Factom Guides**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after="200" w:line="240" w:lineRule="auto"/>
              <w:jc w:val="center"/>
              <w:rPr>
                <w:sz w:val="18"/>
                <w:szCs w:val="18"/>
              </w:rPr>
            </w:pPr>
            <w:r w:rsidDel="00000000" w:rsidR="00000000" w:rsidRPr="00000000">
              <w:rPr>
                <w:sz w:val="18"/>
                <w:szCs w:val="18"/>
                <w:rtl w:val="0"/>
              </w:rPr>
              <w:t xml:space="preserve">Text/tables highlighted: 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after="200" w:line="240" w:lineRule="auto"/>
              <w:jc w:val="center"/>
              <w:rPr>
                <w:sz w:val="18"/>
                <w:szCs w:val="18"/>
              </w:rPr>
            </w:pPr>
            <w:r w:rsidDel="00000000" w:rsidR="00000000" w:rsidRPr="00000000">
              <w:rPr>
                <w:rtl w:val="0"/>
              </w:rPr>
              <w:t xml:space="preserve">⅘</w:t>
            </w:r>
            <w:r w:rsidDel="00000000" w:rsidR="00000000" w:rsidRPr="00000000">
              <w:rPr>
                <w:sz w:val="18"/>
                <w:szCs w:val="18"/>
                <w:rtl w:val="0"/>
              </w:rPr>
              <w:t xml:space="preserve"> Guide approval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after="200" w:line="240" w:lineRule="auto"/>
              <w:jc w:val="center"/>
              <w:rPr>
                <w:sz w:val="18"/>
                <w:szCs w:val="18"/>
              </w:rPr>
            </w:pPr>
            <w:r w:rsidDel="00000000" w:rsidR="00000000" w:rsidRPr="00000000">
              <w:rPr>
                <w:sz w:val="18"/>
                <w:szCs w:val="18"/>
                <w:rtl w:val="0"/>
              </w:rPr>
              <w:t xml:space="preserve">No</w:t>
            </w:r>
          </w:p>
        </w:tc>
      </w:tr>
      <w:tr>
        <w:trPr>
          <w:trHeight w:val="82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after="200" w:line="240" w:lineRule="auto"/>
              <w:jc w:val="center"/>
              <w:rPr>
                <w:sz w:val="18"/>
                <w:szCs w:val="18"/>
              </w:rPr>
            </w:pPr>
            <w:r w:rsidDel="00000000" w:rsidR="00000000" w:rsidRPr="00000000">
              <w:rPr>
                <w:sz w:val="18"/>
                <w:szCs w:val="18"/>
                <w:rtl w:val="0"/>
              </w:rPr>
              <w:t xml:space="preserve">Testnet Administrator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after="200" w:line="240" w:lineRule="auto"/>
              <w:jc w:val="center"/>
              <w:rPr>
                <w:sz w:val="18"/>
                <w:szCs w:val="18"/>
                <w:highlight w:val="yellow"/>
              </w:rPr>
            </w:pPr>
            <w:r w:rsidDel="00000000" w:rsidR="00000000" w:rsidRPr="00000000">
              <w:rPr>
                <w:sz w:val="18"/>
                <w:szCs w:val="18"/>
                <w:highlight w:val="yellow"/>
                <w:rtl w:val="0"/>
              </w:rPr>
              <w:t xml:space="preserve">Appendices 1-7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after="200" w:line="240" w:lineRule="auto"/>
              <w:jc w:val="center"/>
              <w:rPr>
                <w:sz w:val="18"/>
                <w:szCs w:val="18"/>
              </w:rPr>
            </w:pPr>
            <w:r w:rsidDel="00000000" w:rsidR="00000000" w:rsidRPr="00000000">
              <w:rPr>
                <w:sz w:val="18"/>
                <w:szCs w:val="18"/>
                <w:rtl w:val="0"/>
              </w:rPr>
              <w:t xml:space="preserve">Single entity approval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after="200" w:line="240" w:lineRule="auto"/>
              <w:jc w:val="center"/>
              <w:rPr>
                <w:sz w:val="18"/>
                <w:szCs w:val="18"/>
              </w:rPr>
            </w:pPr>
            <w:r w:rsidDel="00000000" w:rsidR="00000000" w:rsidRPr="00000000">
              <w:rPr>
                <w:sz w:val="18"/>
                <w:szCs w:val="18"/>
                <w:rtl w:val="0"/>
              </w:rPr>
              <w:t xml:space="preserve">Yes</w:t>
            </w:r>
          </w:p>
        </w:tc>
      </w:tr>
    </w:tbl>
    <w:p w:rsidR="00000000" w:rsidDel="00000000" w:rsidP="00000000" w:rsidRDefault="00000000" w:rsidRPr="00000000" w14:paraId="0000003B">
      <w:pPr>
        <w:spacing w:after="200" w:line="240" w:lineRule="auto"/>
        <w:ind w:left="720" w:firstLine="0"/>
        <w:rPr/>
      </w:pPr>
      <w:r w:rsidDel="00000000" w:rsidR="00000000" w:rsidRPr="00000000">
        <w:rPr>
          <w:rtl w:val="0"/>
        </w:rPr>
      </w:r>
    </w:p>
    <w:p w:rsidR="00000000" w:rsidDel="00000000" w:rsidP="00000000" w:rsidRDefault="00000000" w:rsidRPr="00000000" w14:paraId="0000003C">
      <w:pPr>
        <w:spacing w:after="200" w:line="240" w:lineRule="auto"/>
        <w:ind w:left="72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See </w:t>
      </w:r>
      <w:hyperlink r:id="rId7">
        <w:r w:rsidDel="00000000" w:rsidR="00000000" w:rsidRPr="00000000">
          <w:rPr>
            <w:rFonts w:ascii="Helvetica Neue" w:cs="Helvetica Neue" w:eastAsia="Helvetica Neue" w:hAnsi="Helvetica Neue"/>
            <w:color w:val="1155cc"/>
            <w:sz w:val="18"/>
            <w:szCs w:val="18"/>
            <w:highlight w:val="white"/>
            <w:u w:val="single"/>
            <w:rtl w:val="0"/>
          </w:rPr>
          <w:t xml:space="preserve">Doc 002 - Administration of governance- and community documents</w:t>
        </w:r>
      </w:hyperlink>
      <w:r w:rsidDel="00000000" w:rsidR="00000000" w:rsidRPr="00000000">
        <w:rPr>
          <w:rFonts w:ascii="Helvetica Neue" w:cs="Helvetica Neue" w:eastAsia="Helvetica Neue" w:hAnsi="Helvetica Neue"/>
          <w:sz w:val="18"/>
          <w:szCs w:val="18"/>
          <w:highlight w:val="white"/>
          <w:rtl w:val="0"/>
        </w:rPr>
        <w:t xml:space="preserve">, Chapter 3.</w:t>
      </w:r>
    </w:p>
    <w:p w:rsidR="00000000" w:rsidDel="00000000" w:rsidP="00000000" w:rsidRDefault="00000000" w:rsidRPr="00000000" w14:paraId="0000003D">
      <w:pPr>
        <w:spacing w:after="200" w:line="240" w:lineRule="auto"/>
        <w:ind w:left="72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 See </w:t>
      </w:r>
      <w:hyperlink r:id="rId8">
        <w:r w:rsidDel="00000000" w:rsidR="00000000" w:rsidRPr="00000000">
          <w:rPr>
            <w:rFonts w:ascii="Helvetica Neue" w:cs="Helvetica Neue" w:eastAsia="Helvetica Neue" w:hAnsi="Helvetica Neue"/>
            <w:color w:val="1155cc"/>
            <w:sz w:val="18"/>
            <w:szCs w:val="18"/>
            <w:highlight w:val="white"/>
            <w:u w:val="single"/>
            <w:rtl w:val="0"/>
          </w:rPr>
          <w:t xml:space="preserve">Doc 001 - </w:t>
        </w:r>
      </w:hyperlink>
      <w:hyperlink r:id="rId9">
        <w:r w:rsidDel="00000000" w:rsidR="00000000" w:rsidRPr="00000000">
          <w:rPr>
            <w:rFonts w:ascii="Helvetica Neue" w:cs="Helvetica Neue" w:eastAsia="Helvetica Neue" w:hAnsi="Helvetica Neue"/>
            <w:i w:val="1"/>
            <w:color w:val="1155cc"/>
            <w:sz w:val="18"/>
            <w:szCs w:val="18"/>
            <w:highlight w:val="white"/>
            <w:u w:val="single"/>
            <w:rtl w:val="0"/>
          </w:rPr>
          <w:t xml:space="preserve">Factom Governance</w:t>
        </w:r>
      </w:hyperlink>
      <w:r w:rsidDel="00000000" w:rsidR="00000000" w:rsidRPr="00000000">
        <w:rPr>
          <w:rFonts w:ascii="Helvetica Neue" w:cs="Helvetica Neue" w:eastAsia="Helvetica Neue" w:hAnsi="Helvetica Neue"/>
          <w:sz w:val="18"/>
          <w:szCs w:val="18"/>
          <w:highlight w:val="white"/>
          <w:rtl w:val="0"/>
        </w:rPr>
        <w:t xml:space="preserve">, Definitions. </w:t>
      </w:r>
    </w:p>
    <w:p w:rsidR="00000000" w:rsidDel="00000000" w:rsidP="00000000" w:rsidRDefault="00000000" w:rsidRPr="00000000" w14:paraId="0000003E">
      <w:pPr>
        <w:spacing w:after="200" w:line="240" w:lineRule="auto"/>
        <w:rPr/>
      </w:pPr>
      <w:r w:rsidDel="00000000" w:rsidR="00000000" w:rsidRPr="00000000">
        <w:rPr>
          <w:rtl w:val="0"/>
        </w:rPr>
      </w:r>
    </w:p>
    <w:p w:rsidR="00000000" w:rsidDel="00000000" w:rsidP="00000000" w:rsidRDefault="00000000" w:rsidRPr="00000000" w14:paraId="0000003F">
      <w:pPr>
        <w:spacing w:after="20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after="200" w:line="240" w:lineRule="auto"/>
        <w:rPr/>
      </w:pPr>
      <w:r w:rsidDel="00000000" w:rsidR="00000000" w:rsidRPr="00000000">
        <w:rPr>
          <w:rtl w:val="0"/>
        </w:rPr>
      </w:r>
    </w:p>
    <w:tbl>
      <w:tblPr>
        <w:tblStyle w:val="Table2"/>
        <w:tblW w:w="11190.0" w:type="dxa"/>
        <w:jc w:val="left"/>
        <w:tblInd w:w="-8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245"/>
        <w:gridCol w:w="2160"/>
        <w:gridCol w:w="3930"/>
        <w:gridCol w:w="1560"/>
        <w:gridCol w:w="1230"/>
        <w:tblGridChange w:id="0">
          <w:tblGrid>
            <w:gridCol w:w="1065"/>
            <w:gridCol w:w="1245"/>
            <w:gridCol w:w="2160"/>
            <w:gridCol w:w="3930"/>
            <w:gridCol w:w="1560"/>
            <w:gridCol w:w="123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200" w:line="240" w:lineRule="auto"/>
              <w:jc w:val="center"/>
              <w:rPr>
                <w:sz w:val="18"/>
                <w:szCs w:val="18"/>
              </w:rPr>
            </w:pPr>
            <w:r w:rsidDel="00000000" w:rsidR="00000000" w:rsidRPr="00000000">
              <w:rPr>
                <w:sz w:val="18"/>
                <w:szCs w:val="18"/>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200" w:line="240" w:lineRule="auto"/>
              <w:jc w:val="center"/>
              <w:rPr>
                <w:sz w:val="18"/>
                <w:szCs w:val="18"/>
              </w:rPr>
            </w:pPr>
            <w:r w:rsidDel="00000000" w:rsidR="00000000" w:rsidRPr="00000000">
              <w:rPr>
                <w:sz w:val="18"/>
                <w:szCs w:val="18"/>
                <w:rtl w:val="0"/>
              </w:rPr>
              <w:t xml:space="preserve">DRAFT 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200" w:line="240" w:lineRule="auto"/>
              <w:jc w:val="center"/>
              <w:rPr>
                <w:sz w:val="18"/>
                <w:szCs w:val="18"/>
              </w:rPr>
            </w:pPr>
            <w:r w:rsidDel="00000000" w:rsidR="00000000" w:rsidRPr="00000000">
              <w:rPr>
                <w:sz w:val="18"/>
                <w:szCs w:val="18"/>
                <w:rtl w:val="0"/>
              </w:rPr>
              <w:t xml:space="preserve">DRAFT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200" w:line="240" w:lineRule="auto"/>
              <w:jc w:val="center"/>
              <w:rPr>
                <w:sz w:val="18"/>
                <w:szCs w:val="18"/>
              </w:rPr>
            </w:pPr>
            <w:r w:rsidDel="00000000" w:rsidR="00000000" w:rsidRPr="00000000">
              <w:rPr>
                <w:sz w:val="18"/>
                <w:szCs w:val="18"/>
                <w:rtl w:val="0"/>
              </w:rPr>
              <w:t xml:space="preserve">CHANGES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200" w:line="240" w:lineRule="auto"/>
              <w:jc w:val="center"/>
              <w:rPr>
                <w:sz w:val="18"/>
                <w:szCs w:val="18"/>
              </w:rPr>
            </w:pPr>
            <w:r w:rsidDel="00000000" w:rsidR="00000000" w:rsidRPr="00000000">
              <w:rPr>
                <w:sz w:val="18"/>
                <w:szCs w:val="18"/>
                <w:rtl w:val="0"/>
              </w:rPr>
              <w:t xml:space="preserve">APPROVED BY</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200" w:line="240" w:lineRule="auto"/>
              <w:jc w:val="center"/>
              <w:rPr>
                <w:sz w:val="18"/>
                <w:szCs w:val="18"/>
              </w:rPr>
            </w:pPr>
            <w:r w:rsidDel="00000000" w:rsidR="00000000" w:rsidRPr="00000000">
              <w:rPr>
                <w:sz w:val="18"/>
                <w:szCs w:val="18"/>
                <w:rtl w:val="0"/>
              </w:rPr>
              <w:t xml:space="preserve">APPROVED DATE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after="200" w:line="240" w:lineRule="auto"/>
              <w:jc w:val="center"/>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after="200" w:line="240" w:lineRule="auto"/>
              <w:jc w:val="center"/>
              <w:rPr>
                <w:sz w:val="18"/>
                <w:szCs w:val="18"/>
              </w:rPr>
            </w:pPr>
            <w:r w:rsidDel="00000000" w:rsidR="00000000" w:rsidRPr="00000000">
              <w:rPr>
                <w:sz w:val="18"/>
                <w:szCs w:val="18"/>
                <w:rtl w:val="0"/>
              </w:rPr>
              <w:t xml:space="preserve">2019-08-26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after="200" w:line="240" w:lineRule="auto"/>
              <w:jc w:val="center"/>
              <w:rPr>
                <w:sz w:val="18"/>
                <w:szCs w:val="18"/>
              </w:rPr>
            </w:pPr>
            <w:r w:rsidDel="00000000" w:rsidR="00000000" w:rsidRPr="00000000">
              <w:rPr>
                <w:sz w:val="18"/>
                <w:szCs w:val="18"/>
                <w:rtl w:val="0"/>
              </w:rPr>
              <w:t xml:space="preserve">Testnet Working Group/Cube3 LLC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after="200" w:line="240" w:lineRule="auto"/>
              <w:jc w:val="center"/>
              <w:rPr>
                <w:sz w:val="18"/>
                <w:szCs w:val="18"/>
              </w:rPr>
            </w:pPr>
            <w:r w:rsidDel="00000000" w:rsidR="00000000" w:rsidRPr="00000000">
              <w:rPr>
                <w:sz w:val="18"/>
                <w:szCs w:val="18"/>
                <w:rtl w:val="0"/>
              </w:rPr>
              <w:t xml:space="preserve">First version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after="200" w:line="240" w:lineRule="auto"/>
              <w:jc w:val="center"/>
              <w:rPr>
                <w:sz w:val="18"/>
                <w:szCs w:val="18"/>
              </w:rPr>
            </w:pPr>
            <w:r w:rsidDel="00000000" w:rsidR="00000000" w:rsidRPr="00000000">
              <w:rPr>
                <w:sz w:val="18"/>
                <w:szCs w:val="18"/>
                <w:rtl w:val="0"/>
              </w:rPr>
              <w:t xml:space="preserve">Factom Standing Parties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widowControl w:val="0"/>
              <w:spacing w:after="200" w:line="240" w:lineRule="auto"/>
              <w:jc w:val="center"/>
              <w:rPr>
                <w:sz w:val="18"/>
                <w:szCs w:val="18"/>
              </w:rPr>
            </w:pPr>
            <w:r w:rsidDel="00000000" w:rsidR="00000000" w:rsidRPr="00000000">
              <w:rPr>
                <w:sz w:val="18"/>
                <w:szCs w:val="18"/>
                <w:rtl w:val="0"/>
              </w:rPr>
              <w:t xml:space="preserve">2019-11-15</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after="200" w:line="240" w:lineRule="auto"/>
              <w:jc w:val="center"/>
              <w:rPr>
                <w:sz w:val="18"/>
                <w:szCs w:val="18"/>
              </w:rPr>
            </w:pPr>
            <w:r w:rsidDel="00000000" w:rsidR="00000000" w:rsidRPr="00000000">
              <w:rPr>
                <w:sz w:val="18"/>
                <w:szCs w:val="18"/>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widowControl w:val="0"/>
              <w:spacing w:after="200" w:line="240" w:lineRule="auto"/>
              <w:jc w:val="center"/>
              <w:rPr>
                <w:sz w:val="18"/>
                <w:szCs w:val="18"/>
              </w:rPr>
            </w:pPr>
            <w:r w:rsidDel="00000000" w:rsidR="00000000" w:rsidRPr="00000000">
              <w:rPr>
                <w:sz w:val="18"/>
                <w:szCs w:val="18"/>
                <w:rtl w:val="0"/>
              </w:rPr>
              <w:t xml:space="preserve">2019-12-19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widowControl w:val="0"/>
              <w:spacing w:after="200" w:line="240" w:lineRule="auto"/>
              <w:jc w:val="center"/>
              <w:rPr>
                <w:sz w:val="18"/>
                <w:szCs w:val="18"/>
              </w:rPr>
            </w:pPr>
            <w:r w:rsidDel="00000000" w:rsidR="00000000" w:rsidRPr="00000000">
              <w:rPr>
                <w:sz w:val="18"/>
                <w:szCs w:val="18"/>
                <w:rtl w:val="0"/>
              </w:rPr>
              <w:t xml:space="preserve">The 42nd Factoid 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spacing w:line="240" w:lineRule="auto"/>
              <w:jc w:val="center"/>
              <w:rPr>
                <w:sz w:val="18"/>
                <w:szCs w:val="18"/>
              </w:rPr>
            </w:pPr>
            <w:r w:rsidDel="00000000" w:rsidR="00000000" w:rsidRPr="00000000">
              <w:rPr>
                <w:sz w:val="18"/>
                <w:szCs w:val="18"/>
                <w:rtl w:val="0"/>
              </w:rPr>
              <w:t xml:space="preserve">Amending Appendix 8 to include Guides voting in TA election/removal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widowControl w:val="0"/>
              <w:spacing w:after="200" w:line="240" w:lineRule="auto"/>
              <w:jc w:val="center"/>
              <w:rPr>
                <w:sz w:val="18"/>
                <w:szCs w:val="18"/>
              </w:rPr>
            </w:pPr>
            <w:r w:rsidDel="00000000" w:rsidR="00000000" w:rsidRPr="00000000">
              <w:rPr>
                <w:sz w:val="18"/>
                <w:szCs w:val="18"/>
                <w:rtl w:val="0"/>
              </w:rPr>
              <w:t xml:space="preserve">Factom Standing Parties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widowControl w:val="0"/>
              <w:spacing w:after="200" w:line="240" w:lineRule="auto"/>
              <w:jc w:val="center"/>
              <w:rPr>
                <w:sz w:val="18"/>
                <w:szCs w:val="18"/>
              </w:rPr>
            </w:pPr>
            <w:r w:rsidDel="00000000" w:rsidR="00000000" w:rsidRPr="00000000">
              <w:rPr>
                <w:sz w:val="18"/>
                <w:szCs w:val="18"/>
                <w:rtl w:val="0"/>
              </w:rPr>
              <w:t xml:space="preserve">2020-01-03</w:t>
            </w:r>
          </w:p>
        </w:tc>
      </w:tr>
    </w:tbl>
    <w:p w:rsidR="00000000" w:rsidDel="00000000" w:rsidP="00000000" w:rsidRDefault="00000000" w:rsidRPr="00000000" w14:paraId="00000053">
      <w:pPr>
        <w:spacing w:after="200" w:line="240" w:lineRule="auto"/>
        <w:rPr/>
      </w:pPr>
      <w:r w:rsidDel="00000000" w:rsidR="00000000" w:rsidRPr="00000000">
        <w:rPr>
          <w:rtl w:val="0"/>
        </w:rPr>
      </w:r>
    </w:p>
    <w:p w:rsidR="00000000" w:rsidDel="00000000" w:rsidP="00000000" w:rsidRDefault="00000000" w:rsidRPr="00000000" w14:paraId="00000054">
      <w:pPr>
        <w:spacing w:after="200" w:line="240" w:lineRule="auto"/>
        <w:rPr/>
      </w:pPr>
      <w:r w:rsidDel="00000000" w:rsidR="00000000" w:rsidRPr="00000000">
        <w:rPr>
          <w:rtl w:val="0"/>
        </w:rPr>
      </w:r>
    </w:p>
    <w:p w:rsidR="00000000" w:rsidDel="00000000" w:rsidP="00000000" w:rsidRDefault="00000000" w:rsidRPr="00000000" w14:paraId="00000055">
      <w:pPr>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numPr>
          <w:ilvl w:val="0"/>
          <w:numId w:val="2"/>
        </w:numPr>
        <w:ind w:left="720" w:hanging="360"/>
      </w:pPr>
      <w:bookmarkStart w:colFirst="0" w:colLast="0" w:name="_u8krh695gbd5" w:id="0"/>
      <w:bookmarkEnd w:id="0"/>
      <w:r w:rsidDel="00000000" w:rsidR="00000000" w:rsidRPr="00000000">
        <w:rPr>
          <w:rtl w:val="0"/>
        </w:rPr>
        <w:t xml:space="preserve">Definitions</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The definitions used in this document are those made in </w:t>
      </w:r>
      <w:hyperlink r:id="rId10">
        <w:r w:rsidDel="00000000" w:rsidR="00000000" w:rsidRPr="00000000">
          <w:rPr>
            <w:color w:val="1155cc"/>
            <w:u w:val="single"/>
            <w:rtl w:val="0"/>
          </w:rPr>
          <w:t xml:space="preserve">Factom Governance Document (Doc 001)</w:t>
        </w:r>
      </w:hyperlink>
      <w:r w:rsidDel="00000000" w:rsidR="00000000" w:rsidRPr="00000000">
        <w:rPr>
          <w:rtl w:val="0"/>
        </w:rPr>
        <w:t xml:space="preserve"> except where expressly stated otherwise.</w:t>
      </w:r>
    </w:p>
    <w:p w:rsidR="00000000" w:rsidDel="00000000" w:rsidP="00000000" w:rsidRDefault="00000000" w:rsidRPr="00000000" w14:paraId="00000059">
      <w:pPr>
        <w:spacing w:line="240" w:lineRule="auto"/>
        <w:ind w:left="720" w:firstLine="0"/>
        <w:rPr/>
      </w:pPr>
      <w:r w:rsidDel="00000000" w:rsidR="00000000" w:rsidRPr="00000000">
        <w:rPr>
          <w:rtl w:val="0"/>
        </w:rPr>
      </w:r>
    </w:p>
    <w:p w:rsidR="00000000" w:rsidDel="00000000" w:rsidP="00000000" w:rsidRDefault="00000000" w:rsidRPr="00000000" w14:paraId="0000005A">
      <w:pPr>
        <w:pStyle w:val="Heading1"/>
        <w:numPr>
          <w:ilvl w:val="0"/>
          <w:numId w:val="2"/>
        </w:numPr>
        <w:spacing w:line="240" w:lineRule="auto"/>
        <w:ind w:left="720" w:hanging="360"/>
        <w:rPr/>
      </w:pPr>
      <w:bookmarkStart w:colFirst="0" w:colLast="0" w:name="_8numidzhzt8y" w:id="1"/>
      <w:bookmarkEnd w:id="1"/>
      <w:r w:rsidDel="00000000" w:rsidR="00000000" w:rsidRPr="00000000">
        <w:rPr>
          <w:rtl w:val="0"/>
        </w:rPr>
        <w:t xml:space="preserve">Introduction</w:t>
      </w:r>
    </w:p>
    <w:p w:rsidR="00000000" w:rsidDel="00000000" w:rsidP="00000000" w:rsidRDefault="00000000" w:rsidRPr="00000000" w14:paraId="0000005B">
      <w:pPr>
        <w:spacing w:line="240" w:lineRule="auto"/>
        <w:ind w:left="720" w:firstLine="0"/>
        <w:rPr/>
      </w:pPr>
      <w:r w:rsidDel="00000000" w:rsidR="00000000" w:rsidRPr="00000000">
        <w:rPr>
          <w:rtl w:val="0"/>
        </w:rPr>
      </w:r>
    </w:p>
    <w:p w:rsidR="00000000" w:rsidDel="00000000" w:rsidP="00000000" w:rsidRDefault="00000000" w:rsidRPr="00000000" w14:paraId="0000005C">
      <w:pPr>
        <w:spacing w:line="240" w:lineRule="auto"/>
        <w:ind w:left="720" w:firstLine="0"/>
        <w:rPr/>
      </w:pPr>
      <w:r w:rsidDel="00000000" w:rsidR="00000000" w:rsidRPr="00000000">
        <w:rPr>
          <w:rtl w:val="0"/>
        </w:rPr>
      </w:r>
    </w:p>
    <w:p w:rsidR="00000000" w:rsidDel="00000000" w:rsidP="00000000" w:rsidRDefault="00000000" w:rsidRPr="00000000" w14:paraId="0000005D">
      <w:pPr>
        <w:numPr>
          <w:ilvl w:val="1"/>
          <w:numId w:val="2"/>
        </w:numPr>
        <w:spacing w:line="240" w:lineRule="auto"/>
        <w:ind w:left="1440" w:hanging="360"/>
        <w:rPr>
          <w:u w:val="none"/>
        </w:rPr>
      </w:pPr>
      <w:r w:rsidDel="00000000" w:rsidR="00000000" w:rsidRPr="00000000">
        <w:rPr>
          <w:rtl w:val="0"/>
        </w:rPr>
        <w:t xml:space="preserve">The Factom protocol needs to continue to evolve and develop but also needs to be reliable and stable.</w:t>
      </w:r>
    </w:p>
    <w:p w:rsidR="00000000" w:rsidDel="00000000" w:rsidP="00000000" w:rsidRDefault="00000000" w:rsidRPr="00000000" w14:paraId="0000005E">
      <w:pPr>
        <w:spacing w:line="240" w:lineRule="auto"/>
        <w:ind w:left="2880" w:firstLine="0"/>
        <w:rPr/>
      </w:pPr>
      <w:r w:rsidDel="00000000" w:rsidR="00000000" w:rsidRPr="00000000">
        <w:rPr>
          <w:rtl w:val="0"/>
        </w:rPr>
      </w:r>
    </w:p>
    <w:p w:rsidR="00000000" w:rsidDel="00000000" w:rsidP="00000000" w:rsidRDefault="00000000" w:rsidRPr="00000000" w14:paraId="0000005F">
      <w:pPr>
        <w:numPr>
          <w:ilvl w:val="1"/>
          <w:numId w:val="2"/>
        </w:numPr>
        <w:spacing w:line="240" w:lineRule="auto"/>
        <w:ind w:left="1440" w:hanging="360"/>
        <w:rPr>
          <w:u w:val="none"/>
        </w:rPr>
      </w:pPr>
      <w:r w:rsidDel="00000000" w:rsidR="00000000" w:rsidRPr="00000000">
        <w:rPr>
          <w:rtl w:val="0"/>
        </w:rPr>
        <w:t xml:space="preserve">The way we seek to reconcile these two potentially conflicting objectives is to run one or more separate network(s) of nodes that perform similarly to Mainnet and where we can safely experiment.</w:t>
      </w:r>
    </w:p>
    <w:p w:rsidR="00000000" w:rsidDel="00000000" w:rsidP="00000000" w:rsidRDefault="00000000" w:rsidRPr="00000000" w14:paraId="00000060">
      <w:pPr>
        <w:spacing w:line="240" w:lineRule="auto"/>
        <w:ind w:left="1440" w:firstLine="0"/>
        <w:rPr/>
      </w:pPr>
      <w:r w:rsidDel="00000000" w:rsidR="00000000" w:rsidRPr="00000000">
        <w:rPr>
          <w:rtl w:val="0"/>
        </w:rPr>
      </w:r>
    </w:p>
    <w:p w:rsidR="00000000" w:rsidDel="00000000" w:rsidP="00000000" w:rsidRDefault="00000000" w:rsidRPr="00000000" w14:paraId="00000061">
      <w:pPr>
        <w:numPr>
          <w:ilvl w:val="1"/>
          <w:numId w:val="2"/>
        </w:numPr>
        <w:spacing w:line="240" w:lineRule="auto"/>
        <w:ind w:left="1440" w:hanging="360"/>
        <w:rPr>
          <w:u w:val="none"/>
        </w:rPr>
      </w:pPr>
      <w:r w:rsidDel="00000000" w:rsidR="00000000" w:rsidRPr="00000000">
        <w:rPr>
          <w:rtl w:val="0"/>
        </w:rPr>
        <w:t xml:space="preserve">This network is designated Testnet. Individual testnets may be operated provided that are approved by the Standing Parties. They will be designated Testnet-suffix where the suffix is unique and indicative of the purpose of a particular testnet. The purpose of each individual testnet is to be shown in the relevant section of the Factom protocol website. Hereafter in this Doc any reference to Testnet includes the individual testnets.</w:t>
      </w:r>
    </w:p>
    <w:p w:rsidR="00000000" w:rsidDel="00000000" w:rsidP="00000000" w:rsidRDefault="00000000" w:rsidRPr="00000000" w14:paraId="00000062">
      <w:pPr>
        <w:spacing w:line="240" w:lineRule="auto"/>
        <w:ind w:left="1440" w:firstLine="0"/>
        <w:rPr/>
      </w:pPr>
      <w:r w:rsidDel="00000000" w:rsidR="00000000" w:rsidRPr="00000000">
        <w:rPr>
          <w:rtl w:val="0"/>
        </w:rPr>
      </w:r>
    </w:p>
    <w:p w:rsidR="00000000" w:rsidDel="00000000" w:rsidP="00000000" w:rsidRDefault="00000000" w:rsidRPr="00000000" w14:paraId="00000063">
      <w:pPr>
        <w:numPr>
          <w:ilvl w:val="1"/>
          <w:numId w:val="2"/>
        </w:numPr>
        <w:spacing w:line="240" w:lineRule="auto"/>
        <w:ind w:left="1440" w:hanging="360"/>
        <w:rPr>
          <w:u w:val="none"/>
        </w:rPr>
      </w:pPr>
      <w:r w:rsidDel="00000000" w:rsidR="00000000" w:rsidRPr="00000000">
        <w:rPr>
          <w:rtl w:val="0"/>
        </w:rPr>
        <w:t xml:space="preserve">Running a Testnet is not easy or straightforward and Factom's experience of doing this is that it is appreciated as a test bed for new code and as a learning ground for new ANOs but is underutilized, because of things like low specification nodes, leading to a poor indication of Mainnet capability. This has resulted in a number of drivers for change which have informed this revised Governance Doc.</w:t>
      </w:r>
    </w:p>
    <w:p w:rsidR="00000000" w:rsidDel="00000000" w:rsidP="00000000" w:rsidRDefault="00000000" w:rsidRPr="00000000" w14:paraId="00000064">
      <w:pPr>
        <w:spacing w:line="240" w:lineRule="auto"/>
        <w:ind w:left="1440" w:firstLine="0"/>
        <w:rPr/>
      </w:pPr>
      <w:r w:rsidDel="00000000" w:rsidR="00000000" w:rsidRPr="00000000">
        <w:rPr>
          <w:rtl w:val="0"/>
        </w:rPr>
      </w:r>
    </w:p>
    <w:p w:rsidR="00000000" w:rsidDel="00000000" w:rsidP="00000000" w:rsidRDefault="00000000" w:rsidRPr="00000000" w14:paraId="00000065">
      <w:pPr>
        <w:numPr>
          <w:ilvl w:val="1"/>
          <w:numId w:val="2"/>
        </w:numPr>
        <w:spacing w:line="240" w:lineRule="auto"/>
        <w:ind w:left="1440" w:hanging="360"/>
        <w:rPr>
          <w:u w:val="none"/>
        </w:rPr>
      </w:pPr>
      <w:r w:rsidDel="00000000" w:rsidR="00000000" w:rsidRPr="00000000">
        <w:rPr>
          <w:rtl w:val="0"/>
        </w:rPr>
        <w:t xml:space="preserve">In order to run the Testnet more effectively we need an improved operating framework. This document seeks to provide this framework by which a distributed group of entities design, implement, deploy, and execute the Testnet Network as an integral part of overall </w:t>
      </w:r>
      <w:r w:rsidDel="00000000" w:rsidR="00000000" w:rsidRPr="00000000">
        <w:rPr>
          <w:rtl w:val="0"/>
        </w:rPr>
        <w:t xml:space="preserve">Factom governance</w:t>
      </w:r>
      <w:r w:rsidDel="00000000" w:rsidR="00000000" w:rsidRPr="00000000">
        <w:rPr>
          <w:rtl w:val="0"/>
        </w:rPr>
        <w:t xml:space="preserve">. </w:t>
      </w:r>
    </w:p>
    <w:p w:rsidR="00000000" w:rsidDel="00000000" w:rsidP="00000000" w:rsidRDefault="00000000" w:rsidRPr="00000000" w14:paraId="00000066">
      <w:pPr>
        <w:spacing w:line="240" w:lineRule="auto"/>
        <w:ind w:left="1440" w:firstLine="0"/>
        <w:rPr/>
      </w:pPr>
      <w:r w:rsidDel="00000000" w:rsidR="00000000" w:rsidRPr="00000000">
        <w:rPr>
          <w:rtl w:val="0"/>
        </w:rPr>
      </w:r>
    </w:p>
    <w:p w:rsidR="00000000" w:rsidDel="00000000" w:rsidP="00000000" w:rsidRDefault="00000000" w:rsidRPr="00000000" w14:paraId="00000067">
      <w:pPr>
        <w:numPr>
          <w:ilvl w:val="1"/>
          <w:numId w:val="2"/>
        </w:numPr>
        <w:spacing w:line="240" w:lineRule="auto"/>
        <w:ind w:left="1440" w:hanging="360"/>
        <w:rPr>
          <w:u w:val="none"/>
        </w:rPr>
      </w:pPr>
      <w:r w:rsidDel="00000000" w:rsidR="00000000" w:rsidRPr="00000000">
        <w:rPr>
          <w:rtl w:val="0"/>
        </w:rPr>
        <w:t xml:space="preserve">The way this document seeks to provide this governance framework for the Testnet is by defining the value the Testnet brings to the Factom protocol so that people see how critical it is and participate accordingly</w:t>
      </w:r>
      <w:r w:rsidDel="00000000" w:rsidR="00000000" w:rsidRPr="00000000">
        <w:rPr>
          <w:rtl w:val="0"/>
        </w:rPr>
        <w:t xml:space="preserve">. The focus is on the rigour required to maintain the Testnet and the dependence on people playing their roles.</w:t>
      </w:r>
    </w:p>
    <w:p w:rsidR="00000000" w:rsidDel="00000000" w:rsidP="00000000" w:rsidRDefault="00000000" w:rsidRPr="00000000" w14:paraId="0000006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numPr>
          <w:ilvl w:val="0"/>
          <w:numId w:val="2"/>
        </w:numPr>
        <w:spacing w:line="240" w:lineRule="auto"/>
        <w:ind w:left="720" w:hanging="360"/>
        <w:rPr/>
      </w:pPr>
      <w:bookmarkStart w:colFirst="0" w:colLast="0" w:name="_5vrf5c80s6tl" w:id="2"/>
      <w:bookmarkEnd w:id="2"/>
      <w:r w:rsidDel="00000000" w:rsidR="00000000" w:rsidRPr="00000000">
        <w:rPr>
          <w:rtl w:val="0"/>
        </w:rPr>
        <w:t xml:space="preserve">Purpose and scope of this governance document</w:t>
      </w:r>
    </w:p>
    <w:p w:rsidR="00000000" w:rsidDel="00000000" w:rsidP="00000000" w:rsidRDefault="00000000" w:rsidRPr="00000000" w14:paraId="0000006A">
      <w:pPr>
        <w:spacing w:line="240" w:lineRule="auto"/>
        <w:ind w:left="720" w:firstLine="0"/>
        <w:rPr/>
      </w:pPr>
      <w:r w:rsidDel="00000000" w:rsidR="00000000" w:rsidRPr="00000000">
        <w:rPr>
          <w:rtl w:val="0"/>
        </w:rPr>
      </w:r>
    </w:p>
    <w:p w:rsidR="00000000" w:rsidDel="00000000" w:rsidP="00000000" w:rsidRDefault="00000000" w:rsidRPr="00000000" w14:paraId="0000006B">
      <w:pPr>
        <w:numPr>
          <w:ilvl w:val="1"/>
          <w:numId w:val="2"/>
        </w:numPr>
        <w:ind w:left="1440" w:hanging="360"/>
        <w:rPr>
          <w:u w:val="none"/>
        </w:rPr>
      </w:pPr>
      <w:r w:rsidDel="00000000" w:rsidR="00000000" w:rsidRPr="00000000">
        <w:rPr>
          <w:rtl w:val="0"/>
        </w:rPr>
        <w:t xml:space="preserve">Purpose</w:t>
      </w:r>
    </w:p>
    <w:p w:rsidR="00000000" w:rsidDel="00000000" w:rsidP="00000000" w:rsidRDefault="00000000" w:rsidRPr="00000000" w14:paraId="0000006C">
      <w:pPr>
        <w:ind w:left="720" w:firstLine="0"/>
        <w:rPr/>
      </w:pPr>
      <w:r w:rsidDel="00000000" w:rsidR="00000000" w:rsidRPr="00000000">
        <w:rPr>
          <w:rtl w:val="0"/>
        </w:rPr>
        <w:t xml:space="preserve">Provide a governance framework for the Testnet, which is anchored into general Factom governance, which:</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2"/>
          <w:numId w:val="2"/>
        </w:numPr>
        <w:ind w:left="2160" w:hanging="360"/>
        <w:rPr/>
      </w:pPr>
      <w:r w:rsidDel="00000000" w:rsidR="00000000" w:rsidRPr="00000000">
        <w:rPr>
          <w:rtl w:val="0"/>
        </w:rPr>
        <w:t xml:space="preserve">Ensures proper administration with clear roles for administrators and participants.</w:t>
      </w:r>
    </w:p>
    <w:p w:rsidR="00000000" w:rsidDel="00000000" w:rsidP="00000000" w:rsidRDefault="00000000" w:rsidRPr="00000000" w14:paraId="0000006F">
      <w:pPr>
        <w:numPr>
          <w:ilvl w:val="2"/>
          <w:numId w:val="2"/>
        </w:numPr>
        <w:ind w:left="2160" w:hanging="360"/>
        <w:rPr/>
      </w:pPr>
      <w:r w:rsidDel="00000000" w:rsidR="00000000" w:rsidRPr="00000000">
        <w:rPr>
          <w:rtl w:val="0"/>
        </w:rPr>
        <w:t xml:space="preserve">Provides for the election of, and as necessary replacement of, administrators and participants.</w:t>
      </w:r>
    </w:p>
    <w:p w:rsidR="00000000" w:rsidDel="00000000" w:rsidP="00000000" w:rsidRDefault="00000000" w:rsidRPr="00000000" w14:paraId="00000070">
      <w:pPr>
        <w:numPr>
          <w:ilvl w:val="2"/>
          <w:numId w:val="2"/>
        </w:numPr>
        <w:ind w:left="2160" w:hanging="360"/>
        <w:rPr/>
      </w:pPr>
      <w:r w:rsidDel="00000000" w:rsidR="00000000" w:rsidRPr="00000000">
        <w:rPr>
          <w:rtl w:val="0"/>
        </w:rPr>
        <w:t xml:space="preserve">Enables the following capabilities:</w:t>
      </w:r>
    </w:p>
    <w:p w:rsidR="00000000" w:rsidDel="00000000" w:rsidP="00000000" w:rsidRDefault="00000000" w:rsidRPr="00000000" w14:paraId="00000071">
      <w:pPr>
        <w:numPr>
          <w:ilvl w:val="3"/>
          <w:numId w:val="2"/>
        </w:numPr>
        <w:ind w:left="2880" w:hanging="360"/>
        <w:rPr>
          <w:u w:val="none"/>
        </w:rPr>
      </w:pPr>
      <w:r w:rsidDel="00000000" w:rsidR="00000000" w:rsidRPr="00000000">
        <w:rPr>
          <w:rtl w:val="0"/>
        </w:rPr>
        <w:t xml:space="preserve">Smooth functioning</w:t>
      </w:r>
      <w:r w:rsidDel="00000000" w:rsidR="00000000" w:rsidRPr="00000000">
        <w:rPr>
          <w:rtl w:val="0"/>
        </w:rPr>
        <w:t xml:space="preserve">.</w:t>
      </w:r>
    </w:p>
    <w:p w:rsidR="00000000" w:rsidDel="00000000" w:rsidP="00000000" w:rsidRDefault="00000000" w:rsidRPr="00000000" w14:paraId="00000072">
      <w:pPr>
        <w:numPr>
          <w:ilvl w:val="3"/>
          <w:numId w:val="2"/>
        </w:numPr>
        <w:ind w:left="2880" w:hanging="360"/>
        <w:rPr>
          <w:u w:val="none"/>
        </w:rPr>
      </w:pPr>
      <w:r w:rsidDel="00000000" w:rsidR="00000000" w:rsidRPr="00000000">
        <w:rPr>
          <w:rtl w:val="0"/>
        </w:rPr>
        <w:t xml:space="preserve">Running a range of tests including load tests on core code and 3rd party software. </w:t>
      </w:r>
    </w:p>
    <w:p w:rsidR="00000000" w:rsidDel="00000000" w:rsidP="00000000" w:rsidRDefault="00000000" w:rsidRPr="00000000" w14:paraId="00000073">
      <w:pPr>
        <w:numPr>
          <w:ilvl w:val="3"/>
          <w:numId w:val="2"/>
        </w:numPr>
        <w:ind w:left="2880" w:hanging="360"/>
        <w:rPr>
          <w:u w:val="none"/>
        </w:rPr>
      </w:pPr>
      <w:r w:rsidDel="00000000" w:rsidR="00000000" w:rsidRPr="00000000">
        <w:rPr>
          <w:rtl w:val="0"/>
        </w:rPr>
        <w:t xml:space="preserve">Easy introduction of new participants to the workings of the protocol.</w:t>
      </w:r>
    </w:p>
    <w:p w:rsidR="00000000" w:rsidDel="00000000" w:rsidP="00000000" w:rsidRDefault="00000000" w:rsidRPr="00000000" w14:paraId="00000074">
      <w:pPr>
        <w:numPr>
          <w:ilvl w:val="3"/>
          <w:numId w:val="2"/>
        </w:numPr>
        <w:ind w:left="2880" w:hanging="360"/>
        <w:rPr>
          <w:u w:val="none"/>
        </w:rPr>
      </w:pPr>
      <w:r w:rsidDel="00000000" w:rsidR="00000000" w:rsidRPr="00000000">
        <w:rPr>
          <w:rtl w:val="0"/>
        </w:rPr>
        <w:t xml:space="preserve">Evaluation of potential ANOs.</w:t>
      </w:r>
    </w:p>
    <w:p w:rsidR="00000000" w:rsidDel="00000000" w:rsidP="00000000" w:rsidRDefault="00000000" w:rsidRPr="00000000" w14:paraId="00000075">
      <w:pPr>
        <w:ind w:left="2160" w:firstLine="0"/>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1"/>
          <w:numId w:val="2"/>
        </w:numPr>
        <w:ind w:left="1440" w:hanging="360"/>
        <w:rPr/>
      </w:pPr>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78">
      <w:pPr>
        <w:ind w:left="144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t xml:space="preserve">This document defines the purpose and value of the Factom Testnet. It describes how the Testnet will be governed in the context of the overall Factom Governance Model. The roles and responsibilities of those involved in operating and governing the Factom Testnet are specified.</w:t>
      </w:r>
      <w:r w:rsidDel="00000000" w:rsidR="00000000" w:rsidRPr="00000000">
        <w:br w:type="page"/>
      </w: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pStyle w:val="Heading1"/>
        <w:numPr>
          <w:ilvl w:val="0"/>
          <w:numId w:val="2"/>
        </w:numPr>
        <w:spacing w:line="240" w:lineRule="auto"/>
        <w:ind w:left="720" w:hanging="360"/>
        <w:rPr/>
      </w:pPr>
      <w:bookmarkStart w:colFirst="0" w:colLast="0" w:name="_8numidzhzt8y" w:id="1"/>
      <w:bookmarkEnd w:id="1"/>
      <w:r w:rsidDel="00000000" w:rsidR="00000000" w:rsidRPr="00000000">
        <w:rPr>
          <w:rtl w:val="0"/>
        </w:rPr>
        <w:t xml:space="preserve">Purpose and value of the Factom Testnet</w:t>
      </w:r>
    </w:p>
    <w:p w:rsidR="00000000" w:rsidDel="00000000" w:rsidP="00000000" w:rsidRDefault="00000000" w:rsidRPr="00000000" w14:paraId="0000007C">
      <w:pPr>
        <w:spacing w:line="240" w:lineRule="auto"/>
        <w:ind w:left="720" w:firstLine="0"/>
        <w:rPr/>
      </w:pPr>
      <w:r w:rsidDel="00000000" w:rsidR="00000000" w:rsidRPr="00000000">
        <w:rPr>
          <w:rtl w:val="0"/>
        </w:rPr>
      </w:r>
    </w:p>
    <w:p w:rsidR="00000000" w:rsidDel="00000000" w:rsidP="00000000" w:rsidRDefault="00000000" w:rsidRPr="00000000" w14:paraId="0000007D">
      <w:pPr>
        <w:numPr>
          <w:ilvl w:val="1"/>
          <w:numId w:val="2"/>
        </w:numPr>
        <w:spacing w:line="240" w:lineRule="auto"/>
        <w:ind w:left="1440" w:hanging="360"/>
        <w:rPr/>
      </w:pPr>
      <w:r w:rsidDel="00000000" w:rsidR="00000000" w:rsidRPr="00000000">
        <w:rPr>
          <w:rtl w:val="0"/>
        </w:rPr>
        <w:t xml:space="preserve">The basic purpose is to:</w:t>
      </w:r>
    </w:p>
    <w:p w:rsidR="00000000" w:rsidDel="00000000" w:rsidP="00000000" w:rsidRDefault="00000000" w:rsidRPr="00000000" w14:paraId="0000007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Test core code and new developments</w:t>
      </w:r>
    </w:p>
    <w:p w:rsidR="00000000" w:rsidDel="00000000" w:rsidP="00000000" w:rsidRDefault="00000000" w:rsidRPr="00000000" w14:paraId="0000007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Enable any party to test any hardware or software in a safe environment</w:t>
      </w:r>
    </w:p>
    <w:p w:rsidR="00000000" w:rsidDel="00000000" w:rsidP="00000000" w:rsidRDefault="00000000" w:rsidRPr="00000000" w14:paraId="0000008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Run performance tests</w:t>
      </w:r>
    </w:p>
    <w:p w:rsidR="00000000" w:rsidDel="00000000" w:rsidP="00000000" w:rsidRDefault="00000000" w:rsidRPr="00000000" w14:paraId="00000081">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Enable new ecosystem participants to practice running server(s) in a safe test environment and experiment with operations such as “brain swaps”</w:t>
      </w:r>
    </w:p>
    <w:p w:rsidR="00000000" w:rsidDel="00000000" w:rsidP="00000000" w:rsidRDefault="00000000" w:rsidRPr="00000000" w14:paraId="00000082">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Approximate the Factom Mainnet so that all facets of Mainnet operations can be tested and experimented with</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r>
    </w:p>
    <w:p w:rsidR="00000000" w:rsidDel="00000000" w:rsidP="00000000" w:rsidRDefault="00000000" w:rsidRPr="00000000" w14:paraId="0000008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color w:val="000000"/>
          <w:shd w:fill="auto" w:val="clear"/>
          <w:vertAlign w:val="baseline"/>
        </w:rPr>
      </w:pPr>
      <w:r w:rsidDel="00000000" w:rsidR="00000000" w:rsidRPr="00000000">
        <w:rPr>
          <w:rtl w:val="0"/>
        </w:rPr>
        <w:t xml:space="preserve">The value of this is that we can:</w:t>
      </w:r>
    </w:p>
    <w:p w:rsidR="00000000" w:rsidDel="00000000" w:rsidP="00000000" w:rsidRDefault="00000000" w:rsidRPr="00000000" w14:paraId="00000085">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Provide a playground for developers.</w:t>
      </w:r>
    </w:p>
    <w:p w:rsidR="00000000" w:rsidDel="00000000" w:rsidP="00000000" w:rsidRDefault="00000000" w:rsidRPr="00000000" w14:paraId="00000086">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Keep the community involved and give the protocol the ability to look ahead. </w:t>
      </w:r>
    </w:p>
    <w:p w:rsidR="00000000" w:rsidDel="00000000" w:rsidP="00000000" w:rsidRDefault="00000000" w:rsidRPr="00000000" w14:paraId="0000008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Demonstrate to ourselves, developers and users whether and how things work.</w:t>
      </w:r>
    </w:p>
    <w:p w:rsidR="00000000" w:rsidDel="00000000" w:rsidP="00000000" w:rsidRDefault="00000000" w:rsidRPr="00000000" w14:paraId="00000088">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Test the factomd codebase to uncover bugs.</w:t>
      </w:r>
      <w:r w:rsidDel="00000000" w:rsidR="00000000" w:rsidRPr="00000000">
        <w:rPr>
          <w:rtl w:val="0"/>
        </w:rPr>
      </w:r>
    </w:p>
    <w:p w:rsidR="00000000" w:rsidDel="00000000" w:rsidP="00000000" w:rsidRDefault="00000000" w:rsidRPr="00000000" w14:paraId="0000008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Coach people in a safe, </w:t>
      </w:r>
      <w:r w:rsidDel="00000000" w:rsidR="00000000" w:rsidRPr="00000000">
        <w:rPr>
          <w:rtl w:val="0"/>
        </w:rPr>
        <w:t xml:space="preserve">supportive environment, and provide the standing parties a means to assess an applicant's ability to reliably run an authority server, thus </w:t>
      </w:r>
      <w:r w:rsidDel="00000000" w:rsidR="00000000" w:rsidRPr="00000000">
        <w:rPr>
          <w:rtl w:val="0"/>
        </w:rPr>
        <w:t xml:space="preserve">en</w:t>
      </w:r>
      <w:r w:rsidDel="00000000" w:rsidR="00000000" w:rsidRPr="00000000">
        <w:rPr>
          <w:rtl w:val="0"/>
        </w:rPr>
        <w:t xml:space="preserve">suring</w:t>
      </w:r>
      <w:r w:rsidDel="00000000" w:rsidR="00000000" w:rsidRPr="00000000">
        <w:rPr>
          <w:rtl w:val="0"/>
        </w:rPr>
        <w:t xml:space="preserve"> basic competence before actually operating on the Factom M</w:t>
      </w:r>
      <w:r w:rsidDel="00000000" w:rsidR="00000000" w:rsidRPr="00000000">
        <w:rPr>
          <w:rtl w:val="0"/>
        </w:rPr>
        <w:t xml:space="preserve">ainnet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A">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Collectively compile testing scenarios for use under different circumstances.</w:t>
      </w:r>
    </w:p>
    <w:p w:rsidR="00000000" w:rsidDel="00000000" w:rsidP="00000000" w:rsidRDefault="00000000" w:rsidRPr="00000000" w14:paraId="0000008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Conduct analysis and assessment of tests and provide a service to people testing developments and applications.</w:t>
      </w:r>
    </w:p>
    <w:p w:rsidR="00000000" w:rsidDel="00000000" w:rsidP="00000000" w:rsidRDefault="00000000" w:rsidRPr="00000000" w14:paraId="0000008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En</w:t>
      </w:r>
      <w:r w:rsidDel="00000000" w:rsidR="00000000" w:rsidRPr="00000000">
        <w:rPr>
          <w:rtl w:val="0"/>
        </w:rPr>
        <w:t xml:space="preserve">sure</w:t>
      </w:r>
      <w:r w:rsidDel="00000000" w:rsidR="00000000" w:rsidRPr="00000000">
        <w:rPr>
          <w:rtl w:val="0"/>
        </w:rPr>
        <w:t xml:space="preserve"> consistent acceptance criteria for anything moving to Mainnet in conjunction with the Core Code Committee.</w:t>
      </w:r>
      <w:r w:rsidDel="00000000" w:rsidR="00000000" w:rsidRPr="00000000">
        <w:br w:type="page"/>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r>
    </w:p>
    <w:p w:rsidR="00000000" w:rsidDel="00000000" w:rsidP="00000000" w:rsidRDefault="00000000" w:rsidRPr="00000000" w14:paraId="0000008F">
      <w:pPr>
        <w:pStyle w:val="Heading1"/>
        <w:numPr>
          <w:ilvl w:val="0"/>
          <w:numId w:val="2"/>
        </w:numPr>
        <w:spacing w:line="240" w:lineRule="auto"/>
        <w:ind w:left="720" w:hanging="360"/>
        <w:rPr/>
      </w:pPr>
      <w:bookmarkStart w:colFirst="0" w:colLast="0" w:name="_8numidzhzt8y" w:id="1"/>
      <w:bookmarkEnd w:id="1"/>
      <w:r w:rsidDel="00000000" w:rsidR="00000000" w:rsidRPr="00000000">
        <w:rPr>
          <w:rtl w:val="0"/>
        </w:rPr>
        <w:t xml:space="preserve">Governance model for the Factom Testnet</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9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Testnet governance relates to Mainnet governance and any other documents as follows:</w:t>
      </w:r>
    </w:p>
    <w:p w:rsidR="00000000" w:rsidDel="00000000" w:rsidP="00000000" w:rsidRDefault="00000000" w:rsidRPr="00000000" w14:paraId="00000092">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tl w:val="0"/>
        </w:rPr>
        <w:t xml:space="preserve">Testnet governance is a subset of the overall governance model for Factom.</w:t>
      </w:r>
    </w:p>
    <w:p w:rsidR="00000000" w:rsidDel="00000000" w:rsidP="00000000" w:rsidRDefault="00000000" w:rsidRPr="00000000" w14:paraId="00000093">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tl w:val="0"/>
        </w:rPr>
        <w:t xml:space="preserve">Decision making about Testnet falls into line with decision making by the community and is subject to the same disciplines. The only exception to this is the decision making authority delegated to the formally appointed Testnet Administrator.</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r>
    </w:p>
    <w:p w:rsidR="00000000" w:rsidDel="00000000" w:rsidP="00000000" w:rsidRDefault="00000000" w:rsidRPr="00000000" w14:paraId="0000009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The principles for Testnet governance</w:t>
      </w:r>
    </w:p>
    <w:p w:rsidR="00000000" w:rsidDel="00000000" w:rsidP="00000000" w:rsidRDefault="00000000" w:rsidRPr="00000000" w14:paraId="00000096">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tl w:val="0"/>
        </w:rPr>
        <w:t xml:space="preserve">Representative of Mainnet.</w:t>
      </w:r>
    </w:p>
    <w:p w:rsidR="00000000" w:rsidDel="00000000" w:rsidP="00000000" w:rsidRDefault="00000000" w:rsidRPr="00000000" w14:paraId="0000009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tl w:val="0"/>
        </w:rPr>
        <w:t xml:space="preserve">Serves the community by enabling structured, disciplined testing of new core developments and new 3rd party applications.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r>
    </w:p>
    <w:p w:rsidR="00000000" w:rsidDel="00000000" w:rsidP="00000000" w:rsidRDefault="00000000" w:rsidRPr="00000000" w14:paraId="0000009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Administration</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09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tl w:val="0"/>
        </w:rPr>
        <w:t xml:space="preserve">The  Testnet Administrator administers and manages the Testnet</w:t>
      </w:r>
    </w:p>
    <w:p w:rsidR="00000000" w:rsidDel="00000000" w:rsidP="00000000" w:rsidRDefault="00000000" w:rsidRPr="00000000" w14:paraId="0000009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tl w:val="0"/>
        </w:rPr>
        <w:t xml:space="preserve">The scope of administration is:</w:t>
      </w:r>
    </w:p>
    <w:p w:rsidR="00000000" w:rsidDel="00000000" w:rsidP="00000000" w:rsidRDefault="00000000" w:rsidRPr="00000000" w14:paraId="0000009D">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tl w:val="0"/>
        </w:rPr>
        <w:t xml:space="preserve">Facilitating smooth Testnet network operations (including design, development and operation)</w:t>
      </w:r>
      <w:r w:rsidDel="00000000" w:rsidR="00000000" w:rsidRPr="00000000">
        <w:rPr>
          <w:rtl w:val="0"/>
        </w:rPr>
      </w:r>
    </w:p>
    <w:p w:rsidR="00000000" w:rsidDel="00000000" w:rsidP="00000000" w:rsidRDefault="00000000" w:rsidRPr="00000000" w14:paraId="0000009E">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Defining standards (equipment and behavioural) for Testnet participation</w:t>
      </w:r>
      <w:r w:rsidDel="00000000" w:rsidR="00000000" w:rsidRPr="00000000">
        <w:rPr>
          <w:rtl w:val="0"/>
        </w:rPr>
      </w:r>
    </w:p>
    <w:p w:rsidR="00000000" w:rsidDel="00000000" w:rsidP="00000000" w:rsidRDefault="00000000" w:rsidRPr="00000000" w14:paraId="0000009F">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tl w:val="0"/>
        </w:rPr>
        <w:t xml:space="preserve">Supporting test activities</w:t>
      </w:r>
    </w:p>
    <w:p w:rsidR="00000000" w:rsidDel="00000000" w:rsidP="00000000" w:rsidRDefault="00000000" w:rsidRPr="00000000" w14:paraId="000000A0">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tl w:val="0"/>
        </w:rPr>
        <w:t xml:space="preserve">Onboarding new participants to the Testnet and evaluating potential ANOs through objective assessment of their competence in participating in Testnet</w:t>
      </w:r>
    </w:p>
    <w:p w:rsidR="00000000" w:rsidDel="00000000" w:rsidP="00000000" w:rsidRDefault="00000000" w:rsidRPr="00000000" w14:paraId="000000A1">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tl w:val="0"/>
        </w:rPr>
        <w:t xml:space="preserve">Defining clear roles/terms of reference for participants and anyone or any working group providing support</w:t>
      </w:r>
    </w:p>
    <w:p w:rsidR="00000000" w:rsidDel="00000000" w:rsidP="00000000" w:rsidRDefault="00000000" w:rsidRPr="00000000" w14:paraId="000000A2">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Promoting active community engagement by managing a dedicated channel for this purpose (e.g., Discord)</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pPr>
      <w:r w:rsidDel="00000000" w:rsidR="00000000" w:rsidRPr="00000000">
        <w:rPr>
          <w:rtl w:val="0"/>
        </w:rPr>
      </w:r>
    </w:p>
    <w:p w:rsidR="00000000" w:rsidDel="00000000" w:rsidP="00000000" w:rsidRDefault="00000000" w:rsidRPr="00000000" w14:paraId="000000A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Testnet help/support</w:t>
      </w:r>
    </w:p>
    <w:p w:rsidR="00000000" w:rsidDel="00000000" w:rsidP="00000000" w:rsidRDefault="00000000" w:rsidRPr="00000000" w14:paraId="000000A5">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tl w:val="0"/>
        </w:rPr>
        <w:t xml:space="preserve">Given that a number of Testnet participants may be inexperienced, the Tesnet administration will provide a help desk as a support service.</w:t>
      </w:r>
    </w:p>
    <w:p w:rsidR="00000000" w:rsidDel="00000000" w:rsidP="00000000" w:rsidRDefault="00000000" w:rsidRPr="00000000" w14:paraId="000000A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Transparency and Integrity</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0A8">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tl w:val="0"/>
        </w:rPr>
        <w:t xml:space="preserve">All aspects of Testnet governance and operation will be accessible via the </w:t>
      </w:r>
      <w:r w:rsidDel="00000000" w:rsidR="00000000" w:rsidRPr="00000000">
        <w:rPr>
          <w:rtl w:val="0"/>
        </w:rPr>
        <w:t xml:space="preserve">Factom protocol website</w:t>
      </w:r>
      <w:r w:rsidDel="00000000" w:rsidR="00000000" w:rsidRPr="00000000">
        <w:rPr>
          <w:rtl w:val="0"/>
        </w:rPr>
        <w:t xml:space="preserve"> which will hold:</w:t>
      </w:r>
    </w:p>
    <w:p w:rsidR="00000000" w:rsidDel="00000000" w:rsidP="00000000" w:rsidRDefault="00000000" w:rsidRPr="00000000" w14:paraId="000000A9">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tl w:val="0"/>
        </w:rPr>
        <w:t xml:space="preserve">Structure, organisation, responsibilities and means of contact</w:t>
      </w:r>
    </w:p>
    <w:p w:rsidR="00000000" w:rsidDel="00000000" w:rsidP="00000000" w:rsidRDefault="00000000" w:rsidRPr="00000000" w14:paraId="000000AA">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An overview of the testnets being managed, with a clear definition of the purpose of each testnet</w:t>
      </w:r>
    </w:p>
    <w:p w:rsidR="00000000" w:rsidDel="00000000" w:rsidP="00000000" w:rsidRDefault="00000000" w:rsidRPr="00000000" w14:paraId="000000AB">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Detailed information about each testnet:</w:t>
      </w:r>
    </w:p>
    <w:p w:rsidR="00000000" w:rsidDel="00000000" w:rsidP="00000000" w:rsidRDefault="00000000" w:rsidRPr="00000000" w14:paraId="000000AC">
      <w:pPr>
        <w:keepNext w:val="0"/>
        <w:keepLines w:val="0"/>
        <w:widowControl w:val="1"/>
        <w:numPr>
          <w:ilvl w:val="4"/>
          <w:numId w:val="2"/>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pPr>
      <w:r w:rsidDel="00000000" w:rsidR="00000000" w:rsidRPr="00000000">
        <w:rPr>
          <w:rtl w:val="0"/>
        </w:rPr>
        <w:t xml:space="preserve">Specifications and standards</w:t>
      </w:r>
    </w:p>
    <w:p w:rsidR="00000000" w:rsidDel="00000000" w:rsidP="00000000" w:rsidRDefault="00000000" w:rsidRPr="00000000" w14:paraId="000000AD">
      <w:pPr>
        <w:keepNext w:val="0"/>
        <w:keepLines w:val="0"/>
        <w:widowControl w:val="1"/>
        <w:numPr>
          <w:ilvl w:val="4"/>
          <w:numId w:val="2"/>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pPr>
      <w:r w:rsidDel="00000000" w:rsidR="00000000" w:rsidRPr="00000000">
        <w:rPr>
          <w:rtl w:val="0"/>
        </w:rPr>
        <w:t xml:space="preserve">Application forms and process</w:t>
      </w:r>
    </w:p>
    <w:p w:rsidR="00000000" w:rsidDel="00000000" w:rsidP="00000000" w:rsidRDefault="00000000" w:rsidRPr="00000000" w14:paraId="000000AE">
      <w:pPr>
        <w:keepNext w:val="0"/>
        <w:keepLines w:val="0"/>
        <w:widowControl w:val="1"/>
        <w:numPr>
          <w:ilvl w:val="4"/>
          <w:numId w:val="2"/>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pPr>
      <w:r w:rsidDel="00000000" w:rsidR="00000000" w:rsidRPr="00000000">
        <w:rPr>
          <w:rtl w:val="0"/>
        </w:rPr>
        <w:t xml:space="preserve">List of servers and participants</w:t>
      </w:r>
    </w:p>
    <w:p w:rsidR="00000000" w:rsidDel="00000000" w:rsidP="00000000" w:rsidRDefault="00000000" w:rsidRPr="00000000" w14:paraId="000000AF">
      <w:pPr>
        <w:keepNext w:val="0"/>
        <w:keepLines w:val="0"/>
        <w:widowControl w:val="1"/>
        <w:numPr>
          <w:ilvl w:val="4"/>
          <w:numId w:val="2"/>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pPr>
      <w:r w:rsidDel="00000000" w:rsidR="00000000" w:rsidRPr="00000000">
        <w:rPr>
          <w:rtl w:val="0"/>
        </w:rPr>
        <w:t xml:space="preserve">Status information</w:t>
      </w:r>
    </w:p>
    <w:p w:rsidR="00000000" w:rsidDel="00000000" w:rsidP="00000000" w:rsidRDefault="00000000" w:rsidRPr="00000000" w14:paraId="000000B0">
      <w:pPr>
        <w:keepNext w:val="0"/>
        <w:keepLines w:val="0"/>
        <w:widowControl w:val="1"/>
        <w:numPr>
          <w:ilvl w:val="4"/>
          <w:numId w:val="2"/>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pPr>
      <w:r w:rsidDel="00000000" w:rsidR="00000000" w:rsidRPr="00000000">
        <w:rPr>
          <w:rtl w:val="0"/>
        </w:rPr>
        <w:t xml:space="preserve">Links to Factomized records of overall performance and individual tests/results </w:t>
      </w:r>
    </w:p>
    <w:p w:rsidR="00000000" w:rsidDel="00000000" w:rsidP="00000000" w:rsidRDefault="00000000" w:rsidRPr="00000000" w14:paraId="000000B1">
      <w:pPr>
        <w:spacing w:line="240" w:lineRule="auto"/>
        <w:rPr/>
      </w:pPr>
      <w:r w:rsidDel="00000000" w:rsidR="00000000" w:rsidRPr="00000000">
        <w:rPr>
          <w:rtl w:val="0"/>
        </w:rPr>
      </w:r>
    </w:p>
    <w:p w:rsidR="00000000" w:rsidDel="00000000" w:rsidP="00000000" w:rsidRDefault="00000000" w:rsidRPr="00000000" w14:paraId="000000B2">
      <w:pPr>
        <w:pStyle w:val="Heading1"/>
        <w:numPr>
          <w:ilvl w:val="0"/>
          <w:numId w:val="2"/>
        </w:numPr>
        <w:spacing w:line="240" w:lineRule="auto"/>
        <w:ind w:left="720" w:hanging="360"/>
        <w:rPr/>
      </w:pPr>
      <w:bookmarkStart w:colFirst="0" w:colLast="0" w:name="_8numidzhzt8y" w:id="1"/>
      <w:bookmarkEnd w:id="1"/>
      <w:r w:rsidDel="00000000" w:rsidR="00000000" w:rsidRPr="00000000">
        <w:rPr>
          <w:rtl w:val="0"/>
        </w:rPr>
        <w:t xml:space="preserve">Roles and Responsibilities</w:t>
      </w:r>
      <w:r w:rsidDel="00000000" w:rsidR="00000000" w:rsidRPr="00000000">
        <w:rPr>
          <w:rtl w:val="0"/>
        </w:rPr>
      </w:r>
    </w:p>
    <w:p w:rsidR="00000000" w:rsidDel="00000000" w:rsidP="00000000" w:rsidRDefault="00000000" w:rsidRPr="00000000" w14:paraId="000000B3">
      <w:pPr>
        <w:spacing w:line="240" w:lineRule="auto"/>
        <w:ind w:left="720" w:firstLine="0"/>
        <w:rPr/>
      </w:pPr>
      <w:r w:rsidDel="00000000" w:rsidR="00000000" w:rsidRPr="00000000">
        <w:rPr>
          <w:rtl w:val="0"/>
        </w:rPr>
      </w:r>
    </w:p>
    <w:p w:rsidR="00000000" w:rsidDel="00000000" w:rsidP="00000000" w:rsidRDefault="00000000" w:rsidRPr="00000000" w14:paraId="000000B4">
      <w:pPr>
        <w:spacing w:line="240" w:lineRule="auto"/>
        <w:ind w:left="720" w:firstLine="0"/>
        <w:rPr>
          <w:b w:val="1"/>
        </w:rPr>
      </w:pPr>
      <w:r w:rsidDel="00000000" w:rsidR="00000000" w:rsidRPr="00000000">
        <w:rPr>
          <w:b w:val="1"/>
          <w:rtl w:val="0"/>
        </w:rPr>
        <w:t xml:space="preserve">Testnet Administrator</w:t>
      </w:r>
    </w:p>
    <w:p w:rsidR="00000000" w:rsidDel="00000000" w:rsidP="00000000" w:rsidRDefault="00000000" w:rsidRPr="00000000" w14:paraId="000000B5">
      <w:pPr>
        <w:numPr>
          <w:ilvl w:val="1"/>
          <w:numId w:val="2"/>
        </w:numPr>
        <w:spacing w:line="240" w:lineRule="auto"/>
        <w:ind w:left="1440" w:hanging="360"/>
        <w:rPr/>
      </w:pPr>
      <w:r w:rsidDel="00000000" w:rsidR="00000000" w:rsidRPr="00000000">
        <w:rPr>
          <w:rtl w:val="0"/>
        </w:rPr>
        <w:t xml:space="preserve">Responsibility for governance of the Factom Testnet</w:t>
      </w:r>
    </w:p>
    <w:p w:rsidR="00000000" w:rsidDel="00000000" w:rsidP="00000000" w:rsidRDefault="00000000" w:rsidRPr="00000000" w14:paraId="000000B6">
      <w:pPr>
        <w:spacing w:line="240" w:lineRule="auto"/>
        <w:ind w:left="1440" w:firstLine="0"/>
        <w:rPr/>
      </w:pPr>
      <w:r w:rsidDel="00000000" w:rsidR="00000000" w:rsidRPr="00000000">
        <w:rPr>
          <w:rtl w:val="0"/>
        </w:rPr>
      </w:r>
    </w:p>
    <w:p w:rsidR="00000000" w:rsidDel="00000000" w:rsidP="00000000" w:rsidRDefault="00000000" w:rsidRPr="00000000" w14:paraId="000000B7">
      <w:pPr>
        <w:numPr>
          <w:ilvl w:val="2"/>
          <w:numId w:val="2"/>
        </w:numPr>
        <w:spacing w:line="240" w:lineRule="auto"/>
        <w:ind w:left="2160" w:hanging="360"/>
        <w:rPr/>
      </w:pPr>
      <w:r w:rsidDel="00000000" w:rsidR="00000000" w:rsidRPr="00000000">
        <w:rPr>
          <w:rtl w:val="0"/>
        </w:rPr>
        <w:t xml:space="preserve">The responsibility for governance of the Factom Testnet(s) resides with the appointed T</w:t>
      </w:r>
      <w:r w:rsidDel="00000000" w:rsidR="00000000" w:rsidRPr="00000000">
        <w:rPr>
          <w:rtl w:val="0"/>
        </w:rPr>
        <w:t xml:space="preserve">estnet Administrator</w:t>
      </w:r>
      <w:r w:rsidDel="00000000" w:rsidR="00000000" w:rsidRPr="00000000">
        <w:rPr>
          <w:rtl w:val="0"/>
        </w:rPr>
      </w:r>
    </w:p>
    <w:p w:rsidR="00000000" w:rsidDel="00000000" w:rsidP="00000000" w:rsidRDefault="00000000" w:rsidRPr="00000000" w14:paraId="000000B8">
      <w:pPr>
        <w:numPr>
          <w:ilvl w:val="2"/>
          <w:numId w:val="2"/>
        </w:numPr>
        <w:spacing w:line="240" w:lineRule="auto"/>
        <w:ind w:left="2160" w:hanging="360"/>
        <w:rPr/>
      </w:pPr>
      <w:r w:rsidDel="00000000" w:rsidR="00000000" w:rsidRPr="00000000">
        <w:rPr>
          <w:rtl w:val="0"/>
        </w:rPr>
        <w:t xml:space="preserve">Aspects of this may be delegated.</w:t>
      </w:r>
    </w:p>
    <w:p w:rsidR="00000000" w:rsidDel="00000000" w:rsidP="00000000" w:rsidRDefault="00000000" w:rsidRPr="00000000" w14:paraId="000000B9">
      <w:pPr>
        <w:spacing w:line="240" w:lineRule="auto"/>
        <w:ind w:left="2160" w:firstLine="0"/>
        <w:rPr/>
      </w:pPr>
      <w:r w:rsidDel="00000000" w:rsidR="00000000" w:rsidRPr="00000000">
        <w:rPr>
          <w:rtl w:val="0"/>
        </w:rPr>
      </w:r>
    </w:p>
    <w:p w:rsidR="00000000" w:rsidDel="00000000" w:rsidP="00000000" w:rsidRDefault="00000000" w:rsidRPr="00000000" w14:paraId="000000BA">
      <w:pPr>
        <w:numPr>
          <w:ilvl w:val="1"/>
          <w:numId w:val="2"/>
        </w:numPr>
        <w:spacing w:line="240" w:lineRule="auto"/>
        <w:ind w:left="1440" w:hanging="360"/>
        <w:rPr/>
      </w:pPr>
      <w:r w:rsidDel="00000000" w:rsidR="00000000" w:rsidRPr="00000000">
        <w:rPr>
          <w:rtl w:val="0"/>
        </w:rPr>
        <w:t xml:space="preserve">The role of the Testnet Administrator is to:</w:t>
      </w:r>
    </w:p>
    <w:p w:rsidR="00000000" w:rsidDel="00000000" w:rsidP="00000000" w:rsidRDefault="00000000" w:rsidRPr="00000000" w14:paraId="000000BB">
      <w:pPr>
        <w:spacing w:line="240" w:lineRule="auto"/>
        <w:ind w:left="1440" w:firstLine="0"/>
        <w:rPr/>
      </w:pPr>
      <w:r w:rsidDel="00000000" w:rsidR="00000000" w:rsidRPr="00000000">
        <w:rPr>
          <w:rtl w:val="0"/>
        </w:rPr>
      </w:r>
    </w:p>
    <w:p w:rsidR="00000000" w:rsidDel="00000000" w:rsidP="00000000" w:rsidRDefault="00000000" w:rsidRPr="00000000" w14:paraId="000000BC">
      <w:pPr>
        <w:numPr>
          <w:ilvl w:val="2"/>
          <w:numId w:val="2"/>
        </w:numPr>
        <w:spacing w:line="240" w:lineRule="auto"/>
        <w:ind w:left="2160" w:hanging="360"/>
        <w:rPr/>
      </w:pPr>
      <w:r w:rsidDel="00000000" w:rsidR="00000000" w:rsidRPr="00000000">
        <w:rPr>
          <w:rtl w:val="0"/>
        </w:rPr>
        <w:t xml:space="preserve">Define the strategic purpose of the Testnet, as outlined in this document.</w:t>
      </w:r>
    </w:p>
    <w:p w:rsidR="00000000" w:rsidDel="00000000" w:rsidP="00000000" w:rsidRDefault="00000000" w:rsidRPr="00000000" w14:paraId="000000BD">
      <w:pPr>
        <w:numPr>
          <w:ilvl w:val="2"/>
          <w:numId w:val="2"/>
        </w:numPr>
        <w:spacing w:line="240" w:lineRule="auto"/>
        <w:ind w:left="2160" w:hanging="360"/>
        <w:rPr>
          <w:u w:val="none"/>
        </w:rPr>
      </w:pPr>
      <w:r w:rsidDel="00000000" w:rsidR="00000000" w:rsidRPr="00000000">
        <w:rPr>
          <w:rtl w:val="0"/>
        </w:rPr>
        <w:t xml:space="preserve">In concert with the website committee, c</w:t>
      </w:r>
      <w:r w:rsidDel="00000000" w:rsidR="00000000" w:rsidRPr="00000000">
        <w:rPr>
          <w:rtl w:val="0"/>
        </w:rPr>
        <w:t xml:space="preserve">reate and maintain the relevant part of the Factom protocol website described in section 5.5.1.</w:t>
      </w:r>
      <w:r w:rsidDel="00000000" w:rsidR="00000000" w:rsidRPr="00000000">
        <w:rPr>
          <w:rtl w:val="0"/>
        </w:rPr>
      </w:r>
    </w:p>
    <w:p w:rsidR="00000000" w:rsidDel="00000000" w:rsidP="00000000" w:rsidRDefault="00000000" w:rsidRPr="00000000" w14:paraId="000000BE">
      <w:pPr>
        <w:numPr>
          <w:ilvl w:val="2"/>
          <w:numId w:val="2"/>
        </w:numPr>
        <w:spacing w:line="240" w:lineRule="auto"/>
        <w:ind w:left="2160" w:hanging="360"/>
        <w:rPr/>
      </w:pPr>
      <w:r w:rsidDel="00000000" w:rsidR="00000000" w:rsidRPr="00000000">
        <w:rPr>
          <w:rtl w:val="0"/>
        </w:rPr>
        <w:t xml:space="preserve">Implement</w:t>
      </w:r>
      <w:r w:rsidDel="00000000" w:rsidR="00000000" w:rsidRPr="00000000">
        <w:rPr>
          <w:rtl w:val="0"/>
        </w:rPr>
        <w:t xml:space="preserve"> the program of work for using and improving the Factom Testnet as developed and agreed by the Core Committee.</w:t>
      </w:r>
      <w:r w:rsidDel="00000000" w:rsidR="00000000" w:rsidRPr="00000000">
        <w:rPr>
          <w:rtl w:val="0"/>
        </w:rPr>
      </w:r>
    </w:p>
    <w:p w:rsidR="00000000" w:rsidDel="00000000" w:rsidP="00000000" w:rsidRDefault="00000000" w:rsidRPr="00000000" w14:paraId="000000BF">
      <w:pPr>
        <w:numPr>
          <w:ilvl w:val="2"/>
          <w:numId w:val="2"/>
        </w:numPr>
        <w:spacing w:line="240" w:lineRule="auto"/>
        <w:ind w:left="2160" w:hanging="360"/>
        <w:rPr>
          <w:u w:val="none"/>
        </w:rPr>
      </w:pPr>
      <w:r w:rsidDel="00000000" w:rsidR="00000000" w:rsidRPr="00000000">
        <w:rPr>
          <w:rtl w:val="0"/>
        </w:rPr>
        <w:t xml:space="preserve">Exercise budgetary control of the Testnet.</w:t>
      </w:r>
    </w:p>
    <w:p w:rsidR="00000000" w:rsidDel="00000000" w:rsidP="00000000" w:rsidRDefault="00000000" w:rsidRPr="00000000" w14:paraId="000000C0">
      <w:pPr>
        <w:numPr>
          <w:ilvl w:val="2"/>
          <w:numId w:val="2"/>
        </w:numPr>
        <w:spacing w:line="240" w:lineRule="auto"/>
        <w:ind w:left="2160" w:hanging="360"/>
        <w:rPr>
          <w:u w:val="none"/>
        </w:rPr>
      </w:pPr>
      <w:r w:rsidDel="00000000" w:rsidR="00000000" w:rsidRPr="00000000">
        <w:rPr>
          <w:rtl w:val="0"/>
        </w:rPr>
        <w:t xml:space="preserve">Manage and control the participants using the Factom Testnet.</w:t>
      </w:r>
    </w:p>
    <w:p w:rsidR="00000000" w:rsidDel="00000000" w:rsidP="00000000" w:rsidRDefault="00000000" w:rsidRPr="00000000" w14:paraId="000000C1">
      <w:pPr>
        <w:numPr>
          <w:ilvl w:val="2"/>
          <w:numId w:val="2"/>
        </w:numPr>
        <w:spacing w:line="240" w:lineRule="auto"/>
        <w:ind w:left="2160" w:hanging="360"/>
        <w:rPr/>
      </w:pPr>
      <w:r w:rsidDel="00000000" w:rsidR="00000000" w:rsidRPr="00000000">
        <w:rPr>
          <w:rtl w:val="0"/>
        </w:rPr>
        <w:t xml:space="preserve">Define and police the standards for use of the Factom Testnet.</w:t>
      </w:r>
    </w:p>
    <w:p w:rsidR="00000000" w:rsidDel="00000000" w:rsidP="00000000" w:rsidRDefault="00000000" w:rsidRPr="00000000" w14:paraId="000000C2">
      <w:pPr>
        <w:numPr>
          <w:ilvl w:val="2"/>
          <w:numId w:val="2"/>
        </w:numPr>
        <w:spacing w:line="240" w:lineRule="auto"/>
        <w:ind w:left="2160" w:hanging="360"/>
        <w:rPr/>
      </w:pPr>
      <w:r w:rsidDel="00000000" w:rsidR="00000000" w:rsidRPr="00000000">
        <w:rPr>
          <w:rtl w:val="0"/>
        </w:rPr>
        <w:t xml:space="preserve">Install appropriate measures of Factom Testnet use and performance and publish these measures as regular reports. (see Appendix 1 for frequency and content of regular reports)</w:t>
      </w:r>
    </w:p>
    <w:p w:rsidR="00000000" w:rsidDel="00000000" w:rsidP="00000000" w:rsidRDefault="00000000" w:rsidRPr="00000000" w14:paraId="000000C3">
      <w:pPr>
        <w:numPr>
          <w:ilvl w:val="2"/>
          <w:numId w:val="2"/>
        </w:numPr>
        <w:spacing w:line="240" w:lineRule="auto"/>
        <w:ind w:left="2160" w:hanging="360"/>
        <w:rPr/>
      </w:pPr>
      <w:r w:rsidDel="00000000" w:rsidR="00000000" w:rsidRPr="00000000">
        <w:rPr>
          <w:rtl w:val="0"/>
        </w:rPr>
        <w:t xml:space="preserve">Advise the standing parties about the use by, and performance of, new participants using the Factom Testnet who wish to become ANOs. The mechanism for this is primarily via the above Testnet reports. </w:t>
      </w:r>
    </w:p>
    <w:p w:rsidR="00000000" w:rsidDel="00000000" w:rsidP="00000000" w:rsidRDefault="00000000" w:rsidRPr="00000000" w14:paraId="000000C4">
      <w:pPr>
        <w:spacing w:line="240" w:lineRule="auto"/>
        <w:ind w:left="0" w:firstLine="720"/>
        <w:rPr>
          <w:b w:val="1"/>
        </w:rPr>
      </w:pPr>
      <w:r w:rsidDel="00000000" w:rsidR="00000000" w:rsidRPr="00000000">
        <w:rPr>
          <w:b w:val="1"/>
          <w:rtl w:val="0"/>
        </w:rPr>
        <w:t xml:space="preserve">Testnet authority node operators</w:t>
      </w:r>
    </w:p>
    <w:p w:rsidR="00000000" w:rsidDel="00000000" w:rsidP="00000000" w:rsidRDefault="00000000" w:rsidRPr="00000000" w14:paraId="000000C5">
      <w:pPr>
        <w:numPr>
          <w:ilvl w:val="1"/>
          <w:numId w:val="2"/>
        </w:numPr>
        <w:spacing w:line="240" w:lineRule="auto"/>
        <w:ind w:left="1440" w:hanging="360"/>
        <w:rPr/>
      </w:pPr>
      <w:r w:rsidDel="00000000" w:rsidR="00000000" w:rsidRPr="00000000">
        <w:rPr>
          <w:rtl w:val="0"/>
        </w:rPr>
        <w:t xml:space="preserve">Eligibility to run a Testnet node</w:t>
      </w:r>
    </w:p>
    <w:p w:rsidR="00000000" w:rsidDel="00000000" w:rsidP="00000000" w:rsidRDefault="00000000" w:rsidRPr="00000000" w14:paraId="000000C6">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Any ANO may apply to run a number of Testnet authority nodes</w:t>
      </w:r>
    </w:p>
    <w:p w:rsidR="00000000" w:rsidDel="00000000" w:rsidP="00000000" w:rsidRDefault="00000000" w:rsidRPr="00000000" w14:paraId="000000C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Any prospective ANO may apply to run a number of Testnet authority node</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C8">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No other party may apply to run a Testnet authority node</w:t>
      </w:r>
      <w:r w:rsidDel="00000000" w:rsidR="00000000" w:rsidRPr="00000000">
        <w:rPr>
          <w:rtl w:val="0"/>
        </w:rPr>
      </w:r>
    </w:p>
    <w:p w:rsidR="00000000" w:rsidDel="00000000" w:rsidP="00000000" w:rsidRDefault="00000000" w:rsidRPr="00000000" w14:paraId="000000C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Approval to actually initially run a </w:t>
      </w:r>
      <w:r w:rsidDel="00000000" w:rsidR="00000000" w:rsidRPr="00000000">
        <w:rPr>
          <w:rtl w:val="0"/>
        </w:rPr>
        <w:t xml:space="preserve"> Testnet </w:t>
      </w:r>
      <w:r w:rsidDel="00000000" w:rsidR="00000000" w:rsidRPr="00000000">
        <w:rPr>
          <w:rtl w:val="0"/>
        </w:rPr>
        <w:t xml:space="preserve"> authority node and continuing to run a </w:t>
      </w:r>
      <w:r w:rsidDel="00000000" w:rsidR="00000000" w:rsidRPr="00000000">
        <w:rPr>
          <w:rtl w:val="0"/>
        </w:rPr>
        <w:t xml:space="preserve"> Testnet </w:t>
      </w:r>
      <w:r w:rsidDel="00000000" w:rsidR="00000000" w:rsidRPr="00000000">
        <w:rPr>
          <w:rtl w:val="0"/>
        </w:rPr>
        <w:t xml:space="preserve">authority node is granted by the Testnet Administrator</w:t>
      </w:r>
      <w:r w:rsidDel="00000000" w:rsidR="00000000" w:rsidRPr="00000000">
        <w:rPr>
          <w:rtl w:val="0"/>
        </w:rPr>
      </w:r>
    </w:p>
    <w:p w:rsidR="00000000" w:rsidDel="00000000" w:rsidP="00000000" w:rsidRDefault="00000000" w:rsidRPr="00000000" w14:paraId="000000CA">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Appeals against judgements by the Testnet Administrator will be heard by the standing parties.</w:t>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r>
    </w:p>
    <w:p w:rsidR="00000000" w:rsidDel="00000000" w:rsidP="00000000" w:rsidRDefault="00000000" w:rsidRPr="00000000" w14:paraId="000000C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Costs and Rewards for running a Testnet Authority Node</w:t>
      </w:r>
    </w:p>
    <w:p w:rsidR="00000000" w:rsidDel="00000000" w:rsidP="00000000" w:rsidRDefault="00000000" w:rsidRPr="00000000" w14:paraId="000000CD">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All costs for running a Testnet Node are borne by the operator and are not reimbursable.</w:t>
      </w:r>
    </w:p>
    <w:p w:rsidR="00000000" w:rsidDel="00000000" w:rsidP="00000000" w:rsidRDefault="00000000" w:rsidRPr="00000000" w14:paraId="000000C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There are no rewards for running a Testnet Authority Node. Running a Testnet Node is considered a gesture of support for the Protocol, which may contribute  to ANO standing.</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r>
    </w:p>
    <w:p w:rsidR="00000000" w:rsidDel="00000000" w:rsidP="00000000" w:rsidRDefault="00000000" w:rsidRPr="00000000" w14:paraId="000000D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color w:val="000000"/>
          <w:shd w:fill="auto" w:val="clear"/>
          <w:vertAlign w:val="baseline"/>
        </w:rPr>
      </w:pPr>
      <w:r w:rsidDel="00000000" w:rsidR="00000000" w:rsidRPr="00000000">
        <w:rPr>
          <w:rtl w:val="0"/>
        </w:rPr>
        <w:t xml:space="preserve">Responsibility of Testnet participants</w:t>
      </w:r>
    </w:p>
    <w:p w:rsidR="00000000" w:rsidDel="00000000" w:rsidP="00000000" w:rsidRDefault="00000000" w:rsidRPr="00000000" w14:paraId="000000D1">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Testnet participants are required to:</w:t>
      </w:r>
    </w:p>
    <w:p w:rsidR="00000000" w:rsidDel="00000000" w:rsidP="00000000" w:rsidRDefault="00000000" w:rsidRPr="00000000" w14:paraId="000000D2">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Apply formally to run a Testnet node. (See application form in Appendix 2)</w:t>
      </w:r>
    </w:p>
    <w:p w:rsidR="00000000" w:rsidDel="00000000" w:rsidP="00000000" w:rsidRDefault="00000000" w:rsidRPr="00000000" w14:paraId="000000D3">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Meet a minimum technical standard for each node (See specification in Appendix 3)</w:t>
      </w:r>
    </w:p>
    <w:p w:rsidR="00000000" w:rsidDel="00000000" w:rsidP="00000000" w:rsidRDefault="00000000" w:rsidRPr="00000000" w14:paraId="000000D4">
      <w:pPr>
        <w:numPr>
          <w:ilvl w:val="3"/>
          <w:numId w:val="2"/>
        </w:numPr>
        <w:spacing w:line="240" w:lineRule="auto"/>
        <w:ind w:left="2880" w:hanging="360"/>
        <w:rPr/>
      </w:pPr>
      <w:r w:rsidDel="00000000" w:rsidR="00000000" w:rsidRPr="00000000">
        <w:rPr>
          <w:rtl w:val="0"/>
        </w:rPr>
        <w:t xml:space="preserve">Record the number of Testnet nodes being operated on this Google Sheet </w:t>
      </w:r>
      <w:hyperlink r:id="rId11">
        <w:r w:rsidDel="00000000" w:rsidR="00000000" w:rsidRPr="00000000">
          <w:rPr>
            <w:color w:val="1155cc"/>
            <w:u w:val="single"/>
            <w:rtl w:val="0"/>
          </w:rPr>
          <w:t xml:space="preserve">Google Sheet showing Testnet nodes</w:t>
        </w:r>
      </w:hyperlink>
      <w:r w:rsidDel="00000000" w:rsidR="00000000" w:rsidRPr="00000000">
        <w:rPr>
          <w:rtl w:val="0"/>
        </w:rPr>
        <w:t xml:space="preserve"> tab Current Authority Identities illustrated in Appendix 4</w:t>
      </w:r>
    </w:p>
    <w:p w:rsidR="00000000" w:rsidDel="00000000" w:rsidP="00000000" w:rsidRDefault="00000000" w:rsidRPr="00000000" w14:paraId="000000D5">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Maintain each node by updating Factomd as directed by the Testnet Administrator, (Recording this on the </w:t>
      </w:r>
      <w:hyperlink r:id="rId12">
        <w:r w:rsidDel="00000000" w:rsidR="00000000" w:rsidRPr="00000000">
          <w:rPr>
            <w:color w:val="1155cc"/>
            <w:u w:val="single"/>
            <w:rtl w:val="0"/>
          </w:rPr>
          <w:t xml:space="preserve">Google Sheet for recording Factomd testnet updates by node</w:t>
        </w:r>
      </w:hyperlink>
      <w:r w:rsidDel="00000000" w:rsidR="00000000" w:rsidRPr="00000000">
        <w:rPr>
          <w:rtl w:val="0"/>
        </w:rPr>
        <w:t xml:space="preserve"> tab Authority Set Updates illustrated in Appendix 5)</w:t>
      </w:r>
    </w:p>
    <w:p w:rsidR="00000000" w:rsidDel="00000000" w:rsidP="00000000" w:rsidRDefault="00000000" w:rsidRPr="00000000" w14:paraId="000000D6">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Be proactive in operating their node(s) including responding promptly to Testnet stalls and being able to hotswap (in accordance with the SLA specified in Appendix 6 )</w:t>
      </w:r>
    </w:p>
    <w:p w:rsidR="00000000" w:rsidDel="00000000" w:rsidP="00000000" w:rsidRDefault="00000000" w:rsidRPr="00000000" w14:paraId="000000D7">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tl w:val="0"/>
        </w:rPr>
        <w:t xml:space="preserve">Participate actively in the Discord Community Testnet channel(s)</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pPr>
      <w:r w:rsidDel="00000000" w:rsidR="00000000" w:rsidRPr="00000000">
        <w:rPr>
          <w:rtl w:val="0"/>
        </w:rPr>
      </w:r>
    </w:p>
    <w:p w:rsidR="00000000" w:rsidDel="00000000" w:rsidP="00000000" w:rsidRDefault="00000000" w:rsidRPr="00000000" w14:paraId="000000D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Consequences of not running a Testnet node in line with the guidelines</w:t>
      </w:r>
    </w:p>
    <w:p w:rsidR="00000000" w:rsidDel="00000000" w:rsidP="00000000" w:rsidRDefault="00000000" w:rsidRPr="00000000" w14:paraId="000000DA">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In the event of a Testnet node operator not running a node in line with the  guidelines the first recourse the Testnet Administratorwill be to issue a warning.</w:t>
        <w:br w:type="textWrapping"/>
      </w:r>
    </w:p>
    <w:p w:rsidR="00000000" w:rsidDel="00000000" w:rsidP="00000000" w:rsidRDefault="00000000" w:rsidRPr="00000000" w14:paraId="000000D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Should such a warning not be heeded then the Testnet Administrator will be able to suspend the operation of a particular node, recording this status with the reason on the testnet register publicly available via the Factom protocol website. This will have the effect of demoting them from the testnet authority set but still enables the running of a Testnet node on which ANO standing depends. If a prospective ANO they are therefore eligible to be elected. If an existing ANO this does not automatically reduce standing. Such a ruling can be overridden by the Standing Parties to whom any affected Testnet participant can appeal only after full and proper dialogue with the Testnet Administrator.</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pPr>
      <w:r w:rsidDel="00000000" w:rsidR="00000000" w:rsidRPr="00000000">
        <w:rPr>
          <w:rtl w:val="0"/>
        </w:rPr>
      </w:r>
    </w:p>
    <w:p w:rsidR="00000000" w:rsidDel="00000000" w:rsidP="00000000" w:rsidRDefault="00000000" w:rsidRPr="00000000" w14:paraId="000000DD">
      <w:pPr>
        <w:pStyle w:val="Heading1"/>
        <w:numPr>
          <w:ilvl w:val="0"/>
          <w:numId w:val="2"/>
        </w:numPr>
        <w:spacing w:line="240" w:lineRule="auto"/>
        <w:ind w:left="720" w:hanging="360"/>
        <w:rPr/>
      </w:pPr>
      <w:bookmarkStart w:colFirst="0" w:colLast="0" w:name="_8numidzhzt8y" w:id="1"/>
      <w:bookmarkEnd w:id="1"/>
      <w:r w:rsidDel="00000000" w:rsidR="00000000" w:rsidRPr="00000000">
        <w:rPr>
          <w:rtl w:val="0"/>
        </w:rPr>
        <w:t xml:space="preserve">Standing of Role Holders</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D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Standing in the community is defined by Doc 001. This makes no allowance for the Testnet Administrator or any other Testnet role holder to have standing.</w:t>
      </w:r>
    </w:p>
    <w:p w:rsidR="00000000" w:rsidDel="00000000" w:rsidP="00000000" w:rsidRDefault="00000000" w:rsidRPr="00000000" w14:paraId="000000E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The Testnet Administrator is expected to operate independently of Guides and Committees; they are accountable only to the full Standing Parties.</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0E2">
      <w:pPr>
        <w:pStyle w:val="Heading1"/>
        <w:numPr>
          <w:ilvl w:val="0"/>
          <w:numId w:val="2"/>
        </w:numPr>
        <w:spacing w:line="240" w:lineRule="auto"/>
        <w:ind w:left="720" w:hanging="360"/>
        <w:rPr/>
      </w:pPr>
      <w:bookmarkStart w:colFirst="0" w:colLast="0" w:name="_8numidzhzt8y" w:id="1"/>
      <w:bookmarkEnd w:id="1"/>
      <w:r w:rsidDel="00000000" w:rsidR="00000000" w:rsidRPr="00000000">
        <w:rPr>
          <w:rtl w:val="0"/>
        </w:rPr>
        <w:t xml:space="preserve">Election and removal of Testnet Administrator</w:t>
      </w:r>
      <w:r w:rsidDel="00000000" w:rsidR="00000000" w:rsidRPr="00000000">
        <w:rPr>
          <w:rtl w:val="0"/>
        </w:rPr>
      </w:r>
    </w:p>
    <w:p w:rsidR="00000000" w:rsidDel="00000000" w:rsidP="00000000" w:rsidRDefault="00000000" w:rsidRPr="00000000" w14:paraId="000000E3">
      <w:pPr>
        <w:spacing w:line="240" w:lineRule="auto"/>
        <w:ind w:left="720" w:firstLine="0"/>
        <w:rPr/>
      </w:pPr>
      <w:r w:rsidDel="00000000" w:rsidR="00000000" w:rsidRPr="00000000">
        <w:rPr>
          <w:rtl w:val="0"/>
        </w:rPr>
      </w:r>
    </w:p>
    <w:p w:rsidR="00000000" w:rsidDel="00000000" w:rsidP="00000000" w:rsidRDefault="00000000" w:rsidRPr="00000000" w14:paraId="000000E4">
      <w:pPr>
        <w:numPr>
          <w:ilvl w:val="1"/>
          <w:numId w:val="2"/>
        </w:numPr>
        <w:spacing w:line="240" w:lineRule="auto"/>
        <w:ind w:left="1440" w:hanging="360"/>
        <w:rPr/>
      </w:pPr>
      <w:r w:rsidDel="00000000" w:rsidR="00000000" w:rsidRPr="00000000">
        <w:rPr>
          <w:rtl w:val="0"/>
        </w:rPr>
        <w:t xml:space="preserve">It is anticipated that a Factom Testnet Administrator would stand for a period of six months. The Factom Testnet Administrator is elected by the standing parties.</w:t>
      </w:r>
    </w:p>
    <w:p w:rsidR="00000000" w:rsidDel="00000000" w:rsidP="00000000" w:rsidRDefault="00000000" w:rsidRPr="00000000" w14:paraId="000000E5">
      <w:pPr>
        <w:numPr>
          <w:ilvl w:val="1"/>
          <w:numId w:val="2"/>
        </w:numPr>
        <w:spacing w:line="240" w:lineRule="auto"/>
        <w:ind w:left="1440" w:hanging="360"/>
        <w:rPr/>
      </w:pPr>
      <w:r w:rsidDel="00000000" w:rsidR="00000000" w:rsidRPr="00000000">
        <w:rPr>
          <w:rtl w:val="0"/>
        </w:rPr>
        <w:t xml:space="preserve">The candidate requirements are outlined in Appendix 7.</w:t>
      </w:r>
      <w:r w:rsidDel="00000000" w:rsidR="00000000" w:rsidRPr="00000000">
        <w:rPr>
          <w:rtl w:val="0"/>
        </w:rPr>
      </w:r>
    </w:p>
    <w:p w:rsidR="00000000" w:rsidDel="00000000" w:rsidP="00000000" w:rsidRDefault="00000000" w:rsidRPr="00000000" w14:paraId="000000E6">
      <w:pPr>
        <w:numPr>
          <w:ilvl w:val="1"/>
          <w:numId w:val="2"/>
        </w:numPr>
        <w:spacing w:line="240" w:lineRule="auto"/>
        <w:ind w:left="1440" w:hanging="360"/>
        <w:rPr/>
      </w:pPr>
      <w:r w:rsidDel="00000000" w:rsidR="00000000" w:rsidRPr="00000000">
        <w:rPr>
          <w:rtl w:val="0"/>
        </w:rPr>
        <w:t xml:space="preserve">Any candidate meeting these requirements may put themselves up for election.</w:t>
      </w:r>
    </w:p>
    <w:p w:rsidR="00000000" w:rsidDel="00000000" w:rsidP="00000000" w:rsidRDefault="00000000" w:rsidRPr="00000000" w14:paraId="000000E7">
      <w:pPr>
        <w:numPr>
          <w:ilvl w:val="1"/>
          <w:numId w:val="2"/>
        </w:numPr>
        <w:spacing w:line="240" w:lineRule="auto"/>
        <w:ind w:left="1440" w:hanging="360"/>
        <w:rPr/>
      </w:pPr>
      <w:r w:rsidDel="00000000" w:rsidR="00000000" w:rsidRPr="00000000">
        <w:rPr>
          <w:rtl w:val="0"/>
        </w:rPr>
        <w:t xml:space="preserve">An election will be held using the process described in Appendix 8.</w:t>
      </w:r>
    </w:p>
    <w:p w:rsidR="00000000" w:rsidDel="00000000" w:rsidP="00000000" w:rsidRDefault="00000000" w:rsidRPr="00000000" w14:paraId="000000E8">
      <w:pPr>
        <w:numPr>
          <w:ilvl w:val="1"/>
          <w:numId w:val="2"/>
        </w:numPr>
        <w:spacing w:line="240" w:lineRule="auto"/>
        <w:ind w:left="1440" w:hanging="360"/>
        <w:rPr/>
      </w:pPr>
      <w:r w:rsidDel="00000000" w:rsidR="00000000" w:rsidRPr="00000000">
        <w:rPr>
          <w:rtl w:val="0"/>
        </w:rPr>
        <w:t xml:space="preserve">The Factom Testnet Administrator can be removed </w:t>
      </w:r>
      <w:r w:rsidDel="00000000" w:rsidR="00000000" w:rsidRPr="00000000">
        <w:rPr>
          <w:rtl w:val="0"/>
        </w:rPr>
        <w:t xml:space="preserve">in line with the process described in Appendix 8.</w:t>
      </w:r>
      <w:r w:rsidDel="00000000" w:rsidR="00000000" w:rsidRPr="00000000">
        <w:br w:type="page"/>
      </w:r>
      <w:r w:rsidDel="00000000" w:rsidR="00000000" w:rsidRPr="00000000">
        <w:rPr>
          <w:rtl w:val="0"/>
        </w:rPr>
      </w:r>
    </w:p>
    <w:p w:rsidR="00000000" w:rsidDel="00000000" w:rsidP="00000000" w:rsidRDefault="00000000" w:rsidRPr="00000000" w14:paraId="000000E9">
      <w:pPr>
        <w:spacing w:line="240" w:lineRule="auto"/>
        <w:ind w:left="1440" w:firstLine="0"/>
        <w:rPr/>
      </w:pPr>
      <w:r w:rsidDel="00000000" w:rsidR="00000000" w:rsidRPr="00000000">
        <w:rPr>
          <w:rtl w:val="0"/>
        </w:rPr>
      </w:r>
    </w:p>
    <w:p w:rsidR="00000000" w:rsidDel="00000000" w:rsidP="00000000" w:rsidRDefault="00000000" w:rsidRPr="00000000" w14:paraId="000000EA">
      <w:pPr>
        <w:pStyle w:val="Heading1"/>
        <w:numPr>
          <w:ilvl w:val="0"/>
          <w:numId w:val="2"/>
        </w:numPr>
        <w:spacing w:line="240" w:lineRule="auto"/>
        <w:ind w:left="720" w:hanging="360"/>
        <w:rPr/>
      </w:pPr>
      <w:bookmarkStart w:colFirst="0" w:colLast="0" w:name="_8numidzhzt8y" w:id="1"/>
      <w:bookmarkEnd w:id="1"/>
      <w:r w:rsidDel="00000000" w:rsidR="00000000" w:rsidRPr="00000000">
        <w:rPr>
          <w:rtl w:val="0"/>
        </w:rPr>
        <w:t xml:space="preserve">Funding of Testnet</w:t>
      </w:r>
      <w:r w:rsidDel="00000000" w:rsidR="00000000" w:rsidRPr="00000000">
        <w:rPr>
          <w:rtl w:val="0"/>
        </w:rPr>
      </w:r>
    </w:p>
    <w:p w:rsidR="00000000" w:rsidDel="00000000" w:rsidP="00000000" w:rsidRDefault="00000000" w:rsidRPr="00000000" w14:paraId="000000EB">
      <w:pPr>
        <w:spacing w:line="240" w:lineRule="auto"/>
        <w:ind w:left="720" w:firstLine="0"/>
        <w:rPr>
          <w:sz w:val="48"/>
          <w:szCs w:val="48"/>
        </w:rPr>
      </w:pPr>
      <w:r w:rsidDel="00000000" w:rsidR="00000000" w:rsidRPr="00000000">
        <w:rPr>
          <w:rtl w:val="0"/>
        </w:rPr>
      </w:r>
    </w:p>
    <w:p w:rsidR="00000000" w:rsidDel="00000000" w:rsidP="00000000" w:rsidRDefault="00000000" w:rsidRPr="00000000" w14:paraId="000000EC">
      <w:pPr>
        <w:numPr>
          <w:ilvl w:val="1"/>
          <w:numId w:val="2"/>
        </w:numPr>
        <w:spacing w:line="240" w:lineRule="auto"/>
        <w:ind w:left="1440" w:hanging="360"/>
        <w:rPr/>
      </w:pPr>
      <w:r w:rsidDel="00000000" w:rsidR="00000000" w:rsidRPr="00000000">
        <w:rPr>
          <w:rtl w:val="0"/>
        </w:rPr>
        <w:t xml:space="preserve">If a </w:t>
      </w:r>
      <w:r w:rsidDel="00000000" w:rsidR="00000000" w:rsidRPr="00000000">
        <w:rPr>
          <w:rtl w:val="0"/>
        </w:rPr>
        <w:t xml:space="preserve">Testnet budget is required the Testnet Administrator will be required to make a case via the Grant system</w:t>
      </w:r>
      <w:r w:rsidDel="00000000" w:rsidR="00000000" w:rsidRPr="00000000">
        <w:rPr>
          <w:rtl w:val="0"/>
        </w:rPr>
        <w:t xml:space="preserve"> which </w:t>
      </w:r>
      <w:r w:rsidDel="00000000" w:rsidR="00000000" w:rsidRPr="00000000">
        <w:rPr>
          <w:rtl w:val="0"/>
        </w:rPr>
        <w:t xml:space="preserve">would approve and fund it in the normal way. </w:t>
      </w:r>
      <w:r w:rsidDel="00000000" w:rsidR="00000000" w:rsidRPr="00000000">
        <w:rPr>
          <w:rtl w:val="0"/>
        </w:rPr>
      </w:r>
    </w:p>
    <w:p w:rsidR="00000000" w:rsidDel="00000000" w:rsidP="00000000" w:rsidRDefault="00000000" w:rsidRPr="00000000" w14:paraId="000000ED">
      <w:pPr>
        <w:numPr>
          <w:ilvl w:val="1"/>
          <w:numId w:val="2"/>
        </w:numPr>
        <w:spacing w:line="240" w:lineRule="auto"/>
        <w:ind w:left="1440" w:hanging="360"/>
        <w:rPr/>
      </w:pPr>
      <w:r w:rsidDel="00000000" w:rsidR="00000000" w:rsidRPr="00000000">
        <w:rPr>
          <w:rtl w:val="0"/>
        </w:rPr>
        <w:t xml:space="preserve">If the Testnet is awarded funds then the Testnet administrator is required to create and control a budget. The setting and management of such a budget will be public with regular updates.</w:t>
      </w:r>
    </w:p>
    <w:p w:rsidR="00000000" w:rsidDel="00000000" w:rsidP="00000000" w:rsidRDefault="00000000" w:rsidRPr="00000000" w14:paraId="000000EE">
      <w:pPr>
        <w:numPr>
          <w:ilvl w:val="1"/>
          <w:numId w:val="2"/>
        </w:numPr>
        <w:spacing w:line="240" w:lineRule="auto"/>
        <w:ind w:left="1440" w:hanging="360"/>
        <w:rPr>
          <w:u w:val="none"/>
        </w:rPr>
      </w:pPr>
      <w:r w:rsidDel="00000000" w:rsidR="00000000" w:rsidRPr="00000000">
        <w:rPr>
          <w:rtl w:val="0"/>
        </w:rPr>
        <w:t xml:space="preserve">Because of the value of the Factom Testnet Administrator role they may be compensated for their time by the award of tokens from the Grant Pool. This requested compensation should be clearly announced in the Testnet Administrator Application. If elected, the consecutive grants will be part of the ordinary grant process, and the grants will have to be approved and awarded by the standing parties.</w:t>
      </w:r>
      <w:r w:rsidDel="00000000" w:rsidR="00000000" w:rsidRPr="00000000">
        <w:rPr>
          <w:rtl w:val="0"/>
        </w:rPr>
      </w:r>
    </w:p>
    <w:p w:rsidR="00000000" w:rsidDel="00000000" w:rsidP="00000000" w:rsidRDefault="00000000" w:rsidRPr="00000000" w14:paraId="000000EF">
      <w:pPr>
        <w:spacing w:line="240" w:lineRule="auto"/>
        <w:ind w:left="1440" w:firstLine="0"/>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F0">
      <w:pPr>
        <w:spacing w:line="240" w:lineRule="auto"/>
        <w:ind w:left="1440" w:firstLine="0"/>
        <w:rPr>
          <w:sz w:val="48"/>
          <w:szCs w:val="48"/>
        </w:rPr>
      </w:pPr>
      <w:r w:rsidDel="00000000" w:rsidR="00000000" w:rsidRPr="00000000">
        <w:rPr>
          <w:rtl w:val="0"/>
        </w:rPr>
      </w:r>
    </w:p>
    <w:p w:rsidR="00000000" w:rsidDel="00000000" w:rsidP="00000000" w:rsidRDefault="00000000" w:rsidRPr="00000000" w14:paraId="000000F1">
      <w:pPr>
        <w:pStyle w:val="Heading1"/>
        <w:spacing w:line="240" w:lineRule="auto"/>
        <w:ind w:left="0" w:firstLine="0"/>
        <w:rPr/>
      </w:pPr>
      <w:bookmarkStart w:colFirst="0" w:colLast="0" w:name="_2kdgnahqm53r" w:id="3"/>
      <w:bookmarkEnd w:id="3"/>
      <w:r w:rsidDel="00000000" w:rsidR="00000000" w:rsidRPr="00000000">
        <w:rPr>
          <w:rtl w:val="0"/>
        </w:rPr>
        <w:t xml:space="preserve">Appendix 1- </w:t>
      </w:r>
      <w:r w:rsidDel="00000000" w:rsidR="00000000" w:rsidRPr="00000000">
        <w:rPr>
          <w:rtl w:val="0"/>
        </w:rPr>
        <w:t xml:space="preserve">Testnet reports</w:t>
      </w:r>
    </w:p>
    <w:p w:rsidR="00000000" w:rsidDel="00000000" w:rsidP="00000000" w:rsidRDefault="00000000" w:rsidRPr="00000000" w14:paraId="000000F2">
      <w:pPr>
        <w:spacing w:line="240" w:lineRule="auto"/>
        <w:rPr>
          <w:sz w:val="48"/>
          <w:szCs w:val="48"/>
        </w:rPr>
      </w:pPr>
      <w:r w:rsidDel="00000000" w:rsidR="00000000" w:rsidRPr="00000000">
        <w:rPr>
          <w:rtl w:val="0"/>
        </w:rPr>
      </w:r>
    </w:p>
    <w:p w:rsidR="00000000" w:rsidDel="00000000" w:rsidP="00000000" w:rsidRDefault="00000000" w:rsidRPr="00000000" w14:paraId="000000F3">
      <w:pPr>
        <w:spacing w:line="240" w:lineRule="auto"/>
        <w:rPr>
          <w:sz w:val="36"/>
          <w:szCs w:val="36"/>
        </w:rPr>
      </w:pPr>
      <w:r w:rsidDel="00000000" w:rsidR="00000000" w:rsidRPr="00000000">
        <w:rPr>
          <w:sz w:val="36"/>
          <w:szCs w:val="36"/>
          <w:rtl w:val="0"/>
        </w:rPr>
        <w:t xml:space="preserve">Frequency</w:t>
      </w:r>
    </w:p>
    <w:p w:rsidR="00000000" w:rsidDel="00000000" w:rsidP="00000000" w:rsidRDefault="00000000" w:rsidRPr="00000000" w14:paraId="000000F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F5">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The frequency of Testnet reports should as a minimum be monthly.</w:t>
      </w:r>
    </w:p>
    <w:p w:rsidR="00000000" w:rsidDel="00000000" w:rsidP="00000000" w:rsidRDefault="00000000" w:rsidRPr="00000000" w14:paraId="000000F6">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F7">
      <w:pPr>
        <w:rPr>
          <w:rFonts w:ascii="Helvetica Neue" w:cs="Helvetica Neue" w:eastAsia="Helvetica Neue" w:hAnsi="Helvetica Neue"/>
          <w:sz w:val="36"/>
          <w:szCs w:val="36"/>
          <w:highlight w:val="white"/>
        </w:rPr>
      </w:pPr>
      <w:r w:rsidDel="00000000" w:rsidR="00000000" w:rsidRPr="00000000">
        <w:rPr>
          <w:rFonts w:ascii="Helvetica Neue" w:cs="Helvetica Neue" w:eastAsia="Helvetica Neue" w:hAnsi="Helvetica Neue"/>
          <w:sz w:val="36"/>
          <w:szCs w:val="36"/>
          <w:highlight w:val="white"/>
          <w:rtl w:val="0"/>
        </w:rPr>
        <w:t xml:space="preserve">Means of publication</w:t>
      </w:r>
    </w:p>
    <w:p w:rsidR="00000000" w:rsidDel="00000000" w:rsidP="00000000" w:rsidRDefault="00000000" w:rsidRPr="00000000" w14:paraId="000000F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F9">
      <w:pPr>
        <w:rPr>
          <w:rFonts w:ascii="Helvetica Neue" w:cs="Helvetica Neue" w:eastAsia="Helvetica Neue" w:hAnsi="Helvetica Neue"/>
          <w:sz w:val="23"/>
          <w:szCs w:val="23"/>
          <w:highlight w:val="white"/>
        </w:rPr>
      </w:pPr>
      <w:commentRangeStart w:id="0"/>
      <w:r w:rsidDel="00000000" w:rsidR="00000000" w:rsidRPr="00000000">
        <w:rPr>
          <w:rFonts w:ascii="Helvetica Neue" w:cs="Helvetica Neue" w:eastAsia="Helvetica Neue" w:hAnsi="Helvetica Neue"/>
          <w:sz w:val="23"/>
          <w:szCs w:val="23"/>
          <w:highlight w:val="white"/>
          <w:rtl w:val="0"/>
        </w:rPr>
        <w:t xml:space="preserve">The Testnet monthly reports will be published on the Factom protocol website.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FA">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FB">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36"/>
          <w:szCs w:val="36"/>
          <w:highlight w:val="white"/>
          <w:rtl w:val="0"/>
        </w:rPr>
        <w:t xml:space="preserve">Contents</w:t>
      </w:r>
      <w:r w:rsidDel="00000000" w:rsidR="00000000" w:rsidRPr="00000000">
        <w:rPr>
          <w:rtl w:val="0"/>
        </w:rPr>
      </w:r>
    </w:p>
    <w:p w:rsidR="00000000" w:rsidDel="00000000" w:rsidP="00000000" w:rsidRDefault="00000000" w:rsidRPr="00000000" w14:paraId="000000FC">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FD">
      <w:pPr>
        <w:rPr>
          <w:rFonts w:ascii="Helvetica Neue" w:cs="Helvetica Neue" w:eastAsia="Helvetica Neue" w:hAnsi="Helvetica Neue"/>
          <w:b w:val="1"/>
          <w:sz w:val="23"/>
          <w:szCs w:val="23"/>
          <w:highlight w:val="white"/>
        </w:rPr>
      </w:pPr>
      <w:r w:rsidDel="00000000" w:rsidR="00000000" w:rsidRPr="00000000">
        <w:rPr>
          <w:rFonts w:ascii="Helvetica Neue" w:cs="Helvetica Neue" w:eastAsia="Helvetica Neue" w:hAnsi="Helvetica Neue"/>
          <w:b w:val="1"/>
          <w:sz w:val="23"/>
          <w:szCs w:val="23"/>
          <w:highlight w:val="white"/>
          <w:rtl w:val="0"/>
        </w:rPr>
        <w:t xml:space="preserve">Number of nodes</w:t>
      </w:r>
    </w:p>
    <w:p w:rsidR="00000000" w:rsidDel="00000000" w:rsidP="00000000" w:rsidRDefault="00000000" w:rsidRPr="00000000" w14:paraId="000000FE">
      <w:pPr>
        <w:ind w:left="720" w:firstLine="0"/>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Number as leader</w:t>
      </w:r>
    </w:p>
    <w:p w:rsidR="00000000" w:rsidDel="00000000" w:rsidP="00000000" w:rsidRDefault="00000000" w:rsidRPr="00000000" w14:paraId="000000FF">
      <w:pPr>
        <w:ind w:left="720" w:firstLine="0"/>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Number as audit</w:t>
      </w:r>
    </w:p>
    <w:p w:rsidR="00000000" w:rsidDel="00000000" w:rsidP="00000000" w:rsidRDefault="00000000" w:rsidRPr="00000000" w14:paraId="00000100">
      <w:pPr>
        <w:ind w:left="720" w:firstLine="0"/>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Number as follower</w:t>
      </w:r>
    </w:p>
    <w:p w:rsidR="00000000" w:rsidDel="00000000" w:rsidP="00000000" w:rsidRDefault="00000000" w:rsidRPr="00000000" w14:paraId="00000101">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02">
      <w:pPr>
        <w:rPr>
          <w:rFonts w:ascii="Helvetica Neue" w:cs="Helvetica Neue" w:eastAsia="Helvetica Neue" w:hAnsi="Helvetica Neue"/>
          <w:b w:val="1"/>
          <w:sz w:val="23"/>
          <w:szCs w:val="23"/>
          <w:highlight w:val="white"/>
        </w:rPr>
      </w:pPr>
      <w:r w:rsidDel="00000000" w:rsidR="00000000" w:rsidRPr="00000000">
        <w:rPr>
          <w:rFonts w:ascii="Helvetica Neue" w:cs="Helvetica Neue" w:eastAsia="Helvetica Neue" w:hAnsi="Helvetica Neue"/>
          <w:b w:val="1"/>
          <w:sz w:val="23"/>
          <w:szCs w:val="23"/>
          <w:highlight w:val="white"/>
          <w:rtl w:val="0"/>
        </w:rPr>
        <w:t xml:space="preserve">Total uptime</w:t>
      </w:r>
    </w:p>
    <w:p w:rsidR="00000000" w:rsidDel="00000000" w:rsidP="00000000" w:rsidRDefault="00000000" w:rsidRPr="00000000" w14:paraId="00000103">
      <w:pPr>
        <w:rPr>
          <w:rFonts w:ascii="Helvetica Neue" w:cs="Helvetica Neue" w:eastAsia="Helvetica Neue" w:hAnsi="Helvetica Neue"/>
          <w:b w:val="1"/>
          <w:sz w:val="23"/>
          <w:szCs w:val="23"/>
          <w:highlight w:val="white"/>
        </w:rPr>
      </w:pPr>
      <w:r w:rsidDel="00000000" w:rsidR="00000000" w:rsidRPr="00000000">
        <w:rPr>
          <w:rFonts w:ascii="Helvetica Neue" w:cs="Helvetica Neue" w:eastAsia="Helvetica Neue" w:hAnsi="Helvetica Neue"/>
          <w:b w:val="1"/>
          <w:sz w:val="23"/>
          <w:szCs w:val="23"/>
          <w:highlight w:val="white"/>
          <w:rtl w:val="0"/>
        </w:rPr>
        <w:t xml:space="preserve">Total downtime</w:t>
      </w:r>
    </w:p>
    <w:p w:rsidR="00000000" w:rsidDel="00000000" w:rsidP="00000000" w:rsidRDefault="00000000" w:rsidRPr="00000000" w14:paraId="00000104">
      <w:pPr>
        <w:ind w:left="720" w:firstLine="0"/>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Reasons for downtime</w:t>
      </w:r>
    </w:p>
    <w:p w:rsidR="00000000" w:rsidDel="00000000" w:rsidP="00000000" w:rsidRDefault="00000000" w:rsidRPr="00000000" w14:paraId="0000010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06">
      <w:pPr>
        <w:rPr>
          <w:rFonts w:ascii="Helvetica Neue" w:cs="Helvetica Neue" w:eastAsia="Helvetica Neue" w:hAnsi="Helvetica Neue"/>
          <w:b w:val="1"/>
          <w:sz w:val="23"/>
          <w:szCs w:val="23"/>
          <w:highlight w:val="white"/>
        </w:rPr>
      </w:pPr>
      <w:r w:rsidDel="00000000" w:rsidR="00000000" w:rsidRPr="00000000">
        <w:rPr>
          <w:rFonts w:ascii="Helvetica Neue" w:cs="Helvetica Neue" w:eastAsia="Helvetica Neue" w:hAnsi="Helvetica Neue"/>
          <w:b w:val="1"/>
          <w:sz w:val="23"/>
          <w:szCs w:val="23"/>
          <w:highlight w:val="white"/>
          <w:rtl w:val="0"/>
        </w:rPr>
        <w:t xml:space="preserve">Testing conducted</w:t>
      </w:r>
    </w:p>
    <w:p w:rsidR="00000000" w:rsidDel="00000000" w:rsidP="00000000" w:rsidRDefault="00000000" w:rsidRPr="00000000" w14:paraId="00000107">
      <w:pPr>
        <w:ind w:left="720" w:firstLine="0"/>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For each test a description and test results</w:t>
      </w:r>
    </w:p>
    <w:p w:rsidR="00000000" w:rsidDel="00000000" w:rsidP="00000000" w:rsidRDefault="00000000" w:rsidRPr="00000000" w14:paraId="00000108">
      <w:pPr>
        <w:ind w:left="720" w:firstLine="0"/>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09">
      <w:pPr>
        <w:rPr>
          <w:rFonts w:ascii="Helvetica Neue" w:cs="Helvetica Neue" w:eastAsia="Helvetica Neue" w:hAnsi="Helvetica Neue"/>
          <w:b w:val="1"/>
          <w:sz w:val="23"/>
          <w:szCs w:val="23"/>
          <w:highlight w:val="white"/>
        </w:rPr>
      </w:pPr>
      <w:r w:rsidDel="00000000" w:rsidR="00000000" w:rsidRPr="00000000">
        <w:rPr>
          <w:rFonts w:ascii="Helvetica Neue" w:cs="Helvetica Neue" w:eastAsia="Helvetica Neue" w:hAnsi="Helvetica Neue"/>
          <w:b w:val="1"/>
          <w:sz w:val="23"/>
          <w:szCs w:val="23"/>
          <w:highlight w:val="white"/>
          <w:rtl w:val="0"/>
        </w:rPr>
        <w:t xml:space="preserve">ANO Applicants</w:t>
      </w:r>
    </w:p>
    <w:p w:rsidR="00000000" w:rsidDel="00000000" w:rsidP="00000000" w:rsidRDefault="00000000" w:rsidRPr="00000000" w14:paraId="0000010A">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Specific section about applicants operating on the Testnet which helps the standing parties determine if applicants are worthy of their support or not.</w:t>
      </w:r>
    </w:p>
    <w:p w:rsidR="00000000" w:rsidDel="00000000" w:rsidP="00000000" w:rsidRDefault="00000000" w:rsidRPr="00000000" w14:paraId="0000010B">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This section should be highly standardized/objective. </w:t>
      </w:r>
    </w:p>
    <w:p w:rsidR="00000000" w:rsidDel="00000000" w:rsidP="00000000" w:rsidRDefault="00000000" w:rsidRPr="00000000" w14:paraId="0000010C">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0D">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By applicant </w:t>
      </w:r>
    </w:p>
    <w:p w:rsidR="00000000" w:rsidDel="00000000" w:rsidP="00000000" w:rsidRDefault="00000000" w:rsidRPr="00000000" w14:paraId="0000010E">
      <w:pPr>
        <w:numPr>
          <w:ilvl w:val="0"/>
          <w:numId w:val="4"/>
        </w:numPr>
        <w:ind w:left="720" w:hanging="360"/>
        <w:rPr>
          <w:rFonts w:ascii="Helvetica Neue" w:cs="Helvetica Neue" w:eastAsia="Helvetica Neue" w:hAnsi="Helvetica Neue"/>
          <w:sz w:val="23"/>
          <w:szCs w:val="23"/>
          <w:highlight w:val="white"/>
          <w:u w:val="none"/>
        </w:rPr>
      </w:pPr>
      <w:r w:rsidDel="00000000" w:rsidR="00000000" w:rsidRPr="00000000">
        <w:rPr>
          <w:rFonts w:ascii="Helvetica Neue" w:cs="Helvetica Neue" w:eastAsia="Helvetica Neue" w:hAnsi="Helvetica Neue"/>
          <w:sz w:val="23"/>
          <w:szCs w:val="23"/>
          <w:highlight w:val="white"/>
          <w:rtl w:val="0"/>
        </w:rPr>
        <w:t xml:space="preserve">Number of nodes</w:t>
      </w:r>
    </w:p>
    <w:p w:rsidR="00000000" w:rsidDel="00000000" w:rsidP="00000000" w:rsidRDefault="00000000" w:rsidRPr="00000000" w14:paraId="0000010F">
      <w:pPr>
        <w:numPr>
          <w:ilvl w:val="0"/>
          <w:numId w:val="4"/>
        </w:numPr>
        <w:ind w:left="720" w:hanging="360"/>
        <w:rPr>
          <w:rFonts w:ascii="Helvetica Neue" w:cs="Helvetica Neue" w:eastAsia="Helvetica Neue" w:hAnsi="Helvetica Neue"/>
          <w:sz w:val="23"/>
          <w:szCs w:val="23"/>
          <w:highlight w:val="white"/>
          <w:u w:val="none"/>
        </w:rPr>
      </w:pPr>
      <w:r w:rsidDel="00000000" w:rsidR="00000000" w:rsidRPr="00000000">
        <w:rPr>
          <w:rFonts w:ascii="Helvetica Neue" w:cs="Helvetica Neue" w:eastAsia="Helvetica Neue" w:hAnsi="Helvetica Neue"/>
          <w:sz w:val="23"/>
          <w:szCs w:val="23"/>
          <w:highlight w:val="white"/>
          <w:rtl w:val="0"/>
        </w:rPr>
        <w:t xml:space="preserve">Update performance (if they have updated appropriately within 1 week of updates being made available)</w:t>
      </w:r>
    </w:p>
    <w:p w:rsidR="00000000" w:rsidDel="00000000" w:rsidP="00000000" w:rsidRDefault="00000000" w:rsidRPr="00000000" w14:paraId="00000110">
      <w:pPr>
        <w:numPr>
          <w:ilvl w:val="0"/>
          <w:numId w:val="4"/>
        </w:numPr>
        <w:ind w:left="720" w:hanging="360"/>
        <w:rPr>
          <w:rFonts w:ascii="Helvetica Neue" w:cs="Helvetica Neue" w:eastAsia="Helvetica Neue" w:hAnsi="Helvetica Neue"/>
          <w:sz w:val="23"/>
          <w:szCs w:val="23"/>
          <w:highlight w:val="white"/>
          <w:u w:val="none"/>
        </w:rPr>
      </w:pPr>
      <w:r w:rsidDel="00000000" w:rsidR="00000000" w:rsidRPr="00000000">
        <w:rPr>
          <w:rFonts w:ascii="Helvetica Neue" w:cs="Helvetica Neue" w:eastAsia="Helvetica Neue" w:hAnsi="Helvetica Neue"/>
          <w:sz w:val="23"/>
          <w:szCs w:val="23"/>
          <w:highlight w:val="white"/>
          <w:rtl w:val="0"/>
        </w:rPr>
        <w:t xml:space="preserve">Any unexplained downtime etc.</w:t>
      </w:r>
    </w:p>
    <w:p w:rsidR="00000000" w:rsidDel="00000000" w:rsidP="00000000" w:rsidRDefault="00000000" w:rsidRPr="00000000" w14:paraId="00000111">
      <w:pPr>
        <w:ind w:left="720" w:firstLine="0"/>
        <w:rPr>
          <w:rFonts w:ascii="Helvetica Neue" w:cs="Helvetica Neue" w:eastAsia="Helvetica Neue" w:hAnsi="Helvetica Neue"/>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12">
      <w:pPr>
        <w:ind w:left="0" w:firstLine="0"/>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13">
      <w:pPr>
        <w:pStyle w:val="Heading1"/>
        <w:spacing w:line="240" w:lineRule="auto"/>
        <w:ind w:left="0" w:firstLine="0"/>
        <w:rPr/>
      </w:pPr>
      <w:bookmarkStart w:colFirst="0" w:colLast="0" w:name="_5g3seswxvt2f" w:id="4"/>
      <w:bookmarkEnd w:id="4"/>
      <w:r w:rsidDel="00000000" w:rsidR="00000000" w:rsidRPr="00000000">
        <w:rPr>
          <w:rtl w:val="0"/>
        </w:rPr>
        <w:t xml:space="preserve">Appendix</w:t>
      </w:r>
      <w:r w:rsidDel="00000000" w:rsidR="00000000" w:rsidRPr="00000000">
        <w:rPr>
          <w:rtl w:val="0"/>
        </w:rPr>
        <w:t xml:space="preserve"> 2 -</w:t>
      </w:r>
      <w:r w:rsidDel="00000000" w:rsidR="00000000" w:rsidRPr="00000000">
        <w:rPr>
          <w:rtl w:val="0"/>
        </w:rPr>
        <w:t xml:space="preserve"> Application form to run a node</w:t>
      </w:r>
      <w:r w:rsidDel="00000000" w:rsidR="00000000" w:rsidRPr="00000000">
        <w:rPr>
          <w:rtl w:val="0"/>
        </w:rPr>
      </w:r>
    </w:p>
    <w:p w:rsidR="00000000" w:rsidDel="00000000" w:rsidP="00000000" w:rsidRDefault="00000000" w:rsidRPr="00000000" w14:paraId="00000114">
      <w:pPr>
        <w:spacing w:line="240" w:lineRule="auto"/>
        <w:rPr/>
      </w:pPr>
      <w:r w:rsidDel="00000000" w:rsidR="00000000" w:rsidRPr="00000000">
        <w:rPr>
          <w:rtl w:val="0"/>
        </w:rPr>
      </w:r>
    </w:p>
    <w:p w:rsidR="00000000" w:rsidDel="00000000" w:rsidP="00000000" w:rsidRDefault="00000000" w:rsidRPr="00000000" w14:paraId="00000115">
      <w:pPr>
        <w:spacing w:line="240" w:lineRule="auto"/>
        <w:rPr>
          <w:sz w:val="18"/>
          <w:szCs w:val="18"/>
        </w:rPr>
      </w:pPr>
      <w:r w:rsidDel="00000000" w:rsidR="00000000" w:rsidRPr="00000000">
        <w:rPr>
          <w:sz w:val="18"/>
          <w:szCs w:val="18"/>
          <w:rtl w:val="0"/>
        </w:rPr>
        <w:t xml:space="preserve">Application to run a node</w:t>
      </w:r>
    </w:p>
    <w:p w:rsidR="00000000" w:rsidDel="00000000" w:rsidP="00000000" w:rsidRDefault="00000000" w:rsidRPr="00000000" w14:paraId="00000116">
      <w:pPr>
        <w:spacing w:line="240" w:lineRule="auto"/>
        <w:rPr>
          <w:sz w:val="18"/>
          <w:szCs w:val="18"/>
        </w:rPr>
      </w:pPr>
      <w:r w:rsidDel="00000000" w:rsidR="00000000" w:rsidRPr="00000000">
        <w:rPr>
          <w:rtl w:val="0"/>
        </w:rPr>
      </w:r>
    </w:p>
    <w:p w:rsidR="00000000" w:rsidDel="00000000" w:rsidP="00000000" w:rsidRDefault="00000000" w:rsidRPr="00000000" w14:paraId="00000117">
      <w:pPr>
        <w:spacing w:line="240" w:lineRule="auto"/>
        <w:rPr>
          <w:sz w:val="18"/>
          <w:szCs w:val="18"/>
        </w:rPr>
      </w:pPr>
      <w:r w:rsidDel="00000000" w:rsidR="00000000" w:rsidRPr="00000000">
        <w:rPr>
          <w:sz w:val="18"/>
          <w:szCs w:val="18"/>
          <w:rtl w:val="0"/>
        </w:rPr>
        <w:t xml:space="preserve">This application form once approved will enable the applicant to run a single node on the Factom Testnet.</w:t>
      </w:r>
    </w:p>
    <w:p w:rsidR="00000000" w:rsidDel="00000000" w:rsidP="00000000" w:rsidRDefault="00000000" w:rsidRPr="00000000" w14:paraId="00000118">
      <w:pPr>
        <w:spacing w:line="240" w:lineRule="auto"/>
        <w:rPr>
          <w:sz w:val="18"/>
          <w:szCs w:val="18"/>
        </w:rPr>
      </w:pPr>
      <w:r w:rsidDel="00000000" w:rsidR="00000000" w:rsidRPr="00000000">
        <w:rPr>
          <w:rtl w:val="0"/>
        </w:rPr>
      </w:r>
    </w:p>
    <w:p w:rsidR="00000000" w:rsidDel="00000000" w:rsidP="00000000" w:rsidRDefault="00000000" w:rsidRPr="00000000" w14:paraId="00000119">
      <w:pPr>
        <w:spacing w:line="240" w:lineRule="auto"/>
        <w:rPr>
          <w:sz w:val="18"/>
          <w:szCs w:val="18"/>
        </w:rPr>
      </w:pPr>
      <w:r w:rsidDel="00000000" w:rsidR="00000000" w:rsidRPr="00000000">
        <w:rPr>
          <w:sz w:val="18"/>
          <w:szCs w:val="18"/>
          <w:rtl w:val="0"/>
        </w:rPr>
        <w:t xml:space="preserve">Name of applicant</w:t>
      </w:r>
    </w:p>
    <w:p w:rsidR="00000000" w:rsidDel="00000000" w:rsidP="00000000" w:rsidRDefault="00000000" w:rsidRPr="00000000" w14:paraId="0000011A">
      <w:pPr>
        <w:spacing w:line="240" w:lineRule="auto"/>
        <w:rPr>
          <w:sz w:val="18"/>
          <w:szCs w:val="18"/>
        </w:rPr>
      </w:pPr>
      <w:r w:rsidDel="00000000" w:rsidR="00000000" w:rsidRPr="00000000">
        <w:rPr>
          <w:rtl w:val="0"/>
        </w:rPr>
      </w:r>
    </w:p>
    <w:p w:rsidR="00000000" w:rsidDel="00000000" w:rsidP="00000000" w:rsidRDefault="00000000" w:rsidRPr="00000000" w14:paraId="0000011B">
      <w:pPr>
        <w:spacing w:line="240" w:lineRule="auto"/>
        <w:rPr>
          <w:sz w:val="18"/>
          <w:szCs w:val="18"/>
        </w:rPr>
      </w:pPr>
      <w:r w:rsidDel="00000000" w:rsidR="00000000" w:rsidRPr="00000000">
        <w:rPr>
          <w:sz w:val="18"/>
          <w:szCs w:val="18"/>
          <w:rtl w:val="0"/>
        </w:rPr>
        <w:t xml:space="preserve">Contact details for applicant</w:t>
      </w:r>
    </w:p>
    <w:p w:rsidR="00000000" w:rsidDel="00000000" w:rsidP="00000000" w:rsidRDefault="00000000" w:rsidRPr="00000000" w14:paraId="0000011C">
      <w:pPr>
        <w:spacing w:line="240" w:lineRule="auto"/>
        <w:rPr>
          <w:sz w:val="18"/>
          <w:szCs w:val="18"/>
        </w:rPr>
      </w:pPr>
      <w:r w:rsidDel="00000000" w:rsidR="00000000" w:rsidRPr="00000000">
        <w:rPr>
          <w:rtl w:val="0"/>
        </w:rPr>
      </w:r>
    </w:p>
    <w:p w:rsidR="00000000" w:rsidDel="00000000" w:rsidP="00000000" w:rsidRDefault="00000000" w:rsidRPr="00000000" w14:paraId="0000011D">
      <w:pPr>
        <w:spacing w:line="240" w:lineRule="auto"/>
        <w:rPr>
          <w:sz w:val="18"/>
          <w:szCs w:val="18"/>
        </w:rPr>
      </w:pPr>
      <w:r w:rsidDel="00000000" w:rsidR="00000000" w:rsidRPr="00000000">
        <w:rPr>
          <w:sz w:val="18"/>
          <w:szCs w:val="18"/>
          <w:rtl w:val="0"/>
        </w:rPr>
        <w:t xml:space="preserve">Name of entity</w:t>
      </w:r>
    </w:p>
    <w:p w:rsidR="00000000" w:rsidDel="00000000" w:rsidP="00000000" w:rsidRDefault="00000000" w:rsidRPr="00000000" w14:paraId="0000011E">
      <w:pPr>
        <w:spacing w:line="240" w:lineRule="auto"/>
        <w:rPr>
          <w:sz w:val="18"/>
          <w:szCs w:val="18"/>
        </w:rPr>
      </w:pPr>
      <w:r w:rsidDel="00000000" w:rsidR="00000000" w:rsidRPr="00000000">
        <w:rPr>
          <w:rtl w:val="0"/>
        </w:rPr>
      </w:r>
    </w:p>
    <w:p w:rsidR="00000000" w:rsidDel="00000000" w:rsidP="00000000" w:rsidRDefault="00000000" w:rsidRPr="00000000" w14:paraId="0000011F">
      <w:pPr>
        <w:spacing w:line="240" w:lineRule="auto"/>
        <w:rPr>
          <w:sz w:val="18"/>
          <w:szCs w:val="18"/>
        </w:rPr>
      </w:pPr>
      <w:r w:rsidDel="00000000" w:rsidR="00000000" w:rsidRPr="00000000">
        <w:rPr>
          <w:sz w:val="18"/>
          <w:szCs w:val="18"/>
          <w:rtl w:val="0"/>
        </w:rPr>
        <w:t xml:space="preserve">Status of entity</w:t>
      </w:r>
    </w:p>
    <w:p w:rsidR="00000000" w:rsidDel="00000000" w:rsidP="00000000" w:rsidRDefault="00000000" w:rsidRPr="00000000" w14:paraId="00000120">
      <w:pPr>
        <w:spacing w:line="240" w:lineRule="auto"/>
        <w:rPr>
          <w:sz w:val="18"/>
          <w:szCs w:val="18"/>
        </w:rPr>
      </w:pPr>
      <w:r w:rsidDel="00000000" w:rsidR="00000000" w:rsidRPr="00000000">
        <w:rPr>
          <w:sz w:val="18"/>
          <w:szCs w:val="18"/>
          <w:rtl w:val="0"/>
        </w:rPr>
        <w:t xml:space="preserve">Mainnet ANO</w:t>
      </w:r>
    </w:p>
    <w:p w:rsidR="00000000" w:rsidDel="00000000" w:rsidP="00000000" w:rsidRDefault="00000000" w:rsidRPr="00000000" w14:paraId="00000121">
      <w:pPr>
        <w:spacing w:line="240" w:lineRule="auto"/>
        <w:rPr>
          <w:sz w:val="18"/>
          <w:szCs w:val="18"/>
        </w:rPr>
      </w:pPr>
      <w:r w:rsidDel="00000000" w:rsidR="00000000" w:rsidRPr="00000000">
        <w:rPr>
          <w:sz w:val="18"/>
          <w:szCs w:val="18"/>
          <w:rtl w:val="0"/>
        </w:rPr>
        <w:t xml:space="preserve">Applicant ANO</w:t>
      </w:r>
    </w:p>
    <w:p w:rsidR="00000000" w:rsidDel="00000000" w:rsidP="00000000" w:rsidRDefault="00000000" w:rsidRPr="00000000" w14:paraId="00000122">
      <w:pPr>
        <w:spacing w:line="240" w:lineRule="auto"/>
        <w:rPr>
          <w:sz w:val="18"/>
          <w:szCs w:val="18"/>
        </w:rPr>
      </w:pPr>
      <w:r w:rsidDel="00000000" w:rsidR="00000000" w:rsidRPr="00000000">
        <w:rPr>
          <w:sz w:val="18"/>
          <w:szCs w:val="18"/>
          <w:rtl w:val="0"/>
        </w:rPr>
        <w:t xml:space="preserve">independent</w:t>
      </w:r>
    </w:p>
    <w:p w:rsidR="00000000" w:rsidDel="00000000" w:rsidP="00000000" w:rsidRDefault="00000000" w:rsidRPr="00000000" w14:paraId="00000123">
      <w:pPr>
        <w:spacing w:line="240" w:lineRule="auto"/>
        <w:rPr>
          <w:sz w:val="18"/>
          <w:szCs w:val="18"/>
        </w:rPr>
      </w:pPr>
      <w:r w:rsidDel="00000000" w:rsidR="00000000" w:rsidRPr="00000000">
        <w:rPr>
          <w:sz w:val="18"/>
          <w:szCs w:val="18"/>
          <w:rtl w:val="0"/>
        </w:rPr>
        <w:t xml:space="preserve">Other</w:t>
      </w:r>
    </w:p>
    <w:p w:rsidR="00000000" w:rsidDel="00000000" w:rsidP="00000000" w:rsidRDefault="00000000" w:rsidRPr="00000000" w14:paraId="00000124">
      <w:pPr>
        <w:spacing w:line="240" w:lineRule="auto"/>
        <w:rPr>
          <w:sz w:val="18"/>
          <w:szCs w:val="18"/>
        </w:rPr>
      </w:pPr>
      <w:r w:rsidDel="00000000" w:rsidR="00000000" w:rsidRPr="00000000">
        <w:rPr>
          <w:rtl w:val="0"/>
        </w:rPr>
      </w:r>
    </w:p>
    <w:p w:rsidR="00000000" w:rsidDel="00000000" w:rsidP="00000000" w:rsidRDefault="00000000" w:rsidRPr="00000000" w14:paraId="00000125">
      <w:pPr>
        <w:spacing w:line="240" w:lineRule="auto"/>
        <w:rPr>
          <w:sz w:val="18"/>
          <w:szCs w:val="18"/>
        </w:rPr>
      </w:pPr>
      <w:r w:rsidDel="00000000" w:rsidR="00000000" w:rsidRPr="00000000">
        <w:rPr>
          <w:sz w:val="18"/>
          <w:szCs w:val="18"/>
          <w:rtl w:val="0"/>
        </w:rPr>
        <w:t xml:space="preserve">If other please specify here</w:t>
      </w:r>
    </w:p>
    <w:p w:rsidR="00000000" w:rsidDel="00000000" w:rsidP="00000000" w:rsidRDefault="00000000" w:rsidRPr="00000000" w14:paraId="00000126">
      <w:pPr>
        <w:spacing w:line="240" w:lineRule="auto"/>
        <w:rPr>
          <w:sz w:val="18"/>
          <w:szCs w:val="18"/>
        </w:rPr>
      </w:pPr>
      <w:r w:rsidDel="00000000" w:rsidR="00000000" w:rsidRPr="00000000">
        <w:rPr>
          <w:rtl w:val="0"/>
        </w:rPr>
      </w:r>
    </w:p>
    <w:p w:rsidR="00000000" w:rsidDel="00000000" w:rsidP="00000000" w:rsidRDefault="00000000" w:rsidRPr="00000000" w14:paraId="00000127">
      <w:pPr>
        <w:spacing w:line="240" w:lineRule="auto"/>
        <w:rPr>
          <w:sz w:val="18"/>
          <w:szCs w:val="18"/>
        </w:rPr>
      </w:pPr>
      <w:r w:rsidDel="00000000" w:rsidR="00000000" w:rsidRPr="00000000">
        <w:rPr>
          <w:sz w:val="18"/>
          <w:szCs w:val="18"/>
          <w:rtl w:val="0"/>
        </w:rPr>
        <w:t xml:space="preserve">If currently running other test net nodes please state which nodes</w:t>
      </w:r>
    </w:p>
    <w:p w:rsidR="00000000" w:rsidDel="00000000" w:rsidP="00000000" w:rsidRDefault="00000000" w:rsidRPr="00000000" w14:paraId="00000128">
      <w:pPr>
        <w:spacing w:line="240" w:lineRule="auto"/>
        <w:rPr>
          <w:sz w:val="18"/>
          <w:szCs w:val="18"/>
        </w:rPr>
      </w:pPr>
      <w:r w:rsidDel="00000000" w:rsidR="00000000" w:rsidRPr="00000000">
        <w:rPr>
          <w:rtl w:val="0"/>
        </w:rPr>
      </w:r>
    </w:p>
    <w:p w:rsidR="00000000" w:rsidDel="00000000" w:rsidP="00000000" w:rsidRDefault="00000000" w:rsidRPr="00000000" w14:paraId="00000129">
      <w:pPr>
        <w:spacing w:line="240" w:lineRule="auto"/>
        <w:rPr>
          <w:sz w:val="18"/>
          <w:szCs w:val="18"/>
        </w:rPr>
      </w:pPr>
      <w:r w:rsidDel="00000000" w:rsidR="00000000" w:rsidRPr="00000000">
        <w:rPr>
          <w:sz w:val="18"/>
          <w:szCs w:val="18"/>
          <w:rtl w:val="0"/>
        </w:rPr>
        <w:t xml:space="preserve">Description of the applicant entity's experience of server administration</w:t>
      </w:r>
    </w:p>
    <w:p w:rsidR="00000000" w:rsidDel="00000000" w:rsidP="00000000" w:rsidRDefault="00000000" w:rsidRPr="00000000" w14:paraId="0000012A">
      <w:pPr>
        <w:spacing w:line="240" w:lineRule="auto"/>
        <w:rPr>
          <w:sz w:val="18"/>
          <w:szCs w:val="18"/>
        </w:rPr>
      </w:pPr>
      <w:r w:rsidDel="00000000" w:rsidR="00000000" w:rsidRPr="00000000">
        <w:rPr>
          <w:rtl w:val="0"/>
        </w:rPr>
      </w:r>
    </w:p>
    <w:p w:rsidR="00000000" w:rsidDel="00000000" w:rsidP="00000000" w:rsidRDefault="00000000" w:rsidRPr="00000000" w14:paraId="0000012B">
      <w:pPr>
        <w:spacing w:line="240" w:lineRule="auto"/>
        <w:rPr>
          <w:sz w:val="18"/>
          <w:szCs w:val="18"/>
        </w:rPr>
      </w:pPr>
      <w:r w:rsidDel="00000000" w:rsidR="00000000" w:rsidRPr="00000000">
        <w:rPr>
          <w:sz w:val="18"/>
          <w:szCs w:val="18"/>
          <w:rtl w:val="0"/>
        </w:rPr>
        <w:t xml:space="preserve">Combined length of entity's server administration experience</w:t>
      </w:r>
    </w:p>
    <w:p w:rsidR="00000000" w:rsidDel="00000000" w:rsidP="00000000" w:rsidRDefault="00000000" w:rsidRPr="00000000" w14:paraId="0000012C">
      <w:pPr>
        <w:spacing w:line="240" w:lineRule="auto"/>
        <w:rPr>
          <w:sz w:val="18"/>
          <w:szCs w:val="18"/>
        </w:rPr>
      </w:pPr>
      <w:r w:rsidDel="00000000" w:rsidR="00000000" w:rsidRPr="00000000">
        <w:rPr>
          <w:rtl w:val="0"/>
        </w:rPr>
      </w:r>
    </w:p>
    <w:p w:rsidR="00000000" w:rsidDel="00000000" w:rsidP="00000000" w:rsidRDefault="00000000" w:rsidRPr="00000000" w14:paraId="0000012D">
      <w:pPr>
        <w:spacing w:line="240" w:lineRule="auto"/>
        <w:rPr>
          <w:sz w:val="18"/>
          <w:szCs w:val="18"/>
        </w:rPr>
      </w:pPr>
      <w:r w:rsidDel="00000000" w:rsidR="00000000" w:rsidRPr="00000000">
        <w:rPr>
          <w:sz w:val="18"/>
          <w:szCs w:val="18"/>
          <w:rtl w:val="0"/>
        </w:rPr>
        <w:t xml:space="preserve">Technical specification of server</w:t>
      </w:r>
    </w:p>
    <w:p w:rsidR="00000000" w:rsidDel="00000000" w:rsidP="00000000" w:rsidRDefault="00000000" w:rsidRPr="00000000" w14:paraId="0000012E">
      <w:pPr>
        <w:spacing w:line="240" w:lineRule="auto"/>
        <w:rPr>
          <w:sz w:val="18"/>
          <w:szCs w:val="18"/>
        </w:rPr>
      </w:pPr>
      <w:r w:rsidDel="00000000" w:rsidR="00000000" w:rsidRPr="00000000">
        <w:rPr>
          <w:rtl w:val="0"/>
        </w:rPr>
      </w:r>
    </w:p>
    <w:p w:rsidR="00000000" w:rsidDel="00000000" w:rsidP="00000000" w:rsidRDefault="00000000" w:rsidRPr="00000000" w14:paraId="0000012F">
      <w:pPr>
        <w:spacing w:line="240" w:lineRule="auto"/>
        <w:rPr>
          <w:sz w:val="18"/>
          <w:szCs w:val="18"/>
        </w:rPr>
      </w:pPr>
      <w:r w:rsidDel="00000000" w:rsidR="00000000" w:rsidRPr="00000000">
        <w:rPr>
          <w:sz w:val="18"/>
          <w:szCs w:val="18"/>
          <w:rtl w:val="0"/>
        </w:rPr>
        <w:t xml:space="preserve">Number of CPU cores</w:t>
      </w:r>
    </w:p>
    <w:p w:rsidR="00000000" w:rsidDel="00000000" w:rsidP="00000000" w:rsidRDefault="00000000" w:rsidRPr="00000000" w14:paraId="00000130">
      <w:pPr>
        <w:spacing w:line="240" w:lineRule="auto"/>
        <w:rPr>
          <w:sz w:val="18"/>
          <w:szCs w:val="18"/>
        </w:rPr>
      </w:pPr>
      <w:r w:rsidDel="00000000" w:rsidR="00000000" w:rsidRPr="00000000">
        <w:rPr>
          <w:sz w:val="18"/>
          <w:szCs w:val="18"/>
          <w:rtl w:val="0"/>
        </w:rPr>
        <w:t xml:space="preserve">Type of CPU and clock speed</w:t>
      </w:r>
    </w:p>
    <w:p w:rsidR="00000000" w:rsidDel="00000000" w:rsidP="00000000" w:rsidRDefault="00000000" w:rsidRPr="00000000" w14:paraId="00000131">
      <w:pPr>
        <w:spacing w:line="240" w:lineRule="auto"/>
        <w:rPr>
          <w:sz w:val="18"/>
          <w:szCs w:val="18"/>
        </w:rPr>
      </w:pPr>
      <w:r w:rsidDel="00000000" w:rsidR="00000000" w:rsidRPr="00000000">
        <w:rPr>
          <w:sz w:val="18"/>
          <w:szCs w:val="18"/>
          <w:rtl w:val="0"/>
        </w:rPr>
        <w:t xml:space="preserve">Whether RAM is scalable</w:t>
      </w:r>
    </w:p>
    <w:p w:rsidR="00000000" w:rsidDel="00000000" w:rsidP="00000000" w:rsidRDefault="00000000" w:rsidRPr="00000000" w14:paraId="00000132">
      <w:pPr>
        <w:spacing w:line="240" w:lineRule="auto"/>
        <w:rPr>
          <w:sz w:val="18"/>
          <w:szCs w:val="18"/>
        </w:rPr>
      </w:pPr>
      <w:r w:rsidDel="00000000" w:rsidR="00000000" w:rsidRPr="00000000">
        <w:rPr>
          <w:sz w:val="18"/>
          <w:szCs w:val="18"/>
          <w:rtl w:val="0"/>
        </w:rPr>
        <w:t xml:space="preserve">Whether memory is scalable</w:t>
      </w:r>
    </w:p>
    <w:p w:rsidR="00000000" w:rsidDel="00000000" w:rsidP="00000000" w:rsidRDefault="00000000" w:rsidRPr="00000000" w14:paraId="00000133">
      <w:pPr>
        <w:spacing w:line="240" w:lineRule="auto"/>
        <w:rPr>
          <w:sz w:val="18"/>
          <w:szCs w:val="18"/>
        </w:rPr>
      </w:pPr>
      <w:r w:rsidDel="00000000" w:rsidR="00000000" w:rsidRPr="00000000">
        <w:rPr>
          <w:sz w:val="18"/>
          <w:szCs w:val="18"/>
          <w:rtl w:val="0"/>
        </w:rPr>
        <w:t xml:space="preserve">Storage disk size</w:t>
      </w:r>
    </w:p>
    <w:p w:rsidR="00000000" w:rsidDel="00000000" w:rsidP="00000000" w:rsidRDefault="00000000" w:rsidRPr="00000000" w14:paraId="00000134">
      <w:pPr>
        <w:spacing w:line="240" w:lineRule="auto"/>
        <w:rPr>
          <w:sz w:val="18"/>
          <w:szCs w:val="18"/>
        </w:rPr>
      </w:pPr>
      <w:r w:rsidDel="00000000" w:rsidR="00000000" w:rsidRPr="00000000">
        <w:rPr>
          <w:sz w:val="18"/>
          <w:szCs w:val="18"/>
          <w:rtl w:val="0"/>
        </w:rPr>
        <w:t xml:space="preserve">Free storage space for databases</w:t>
      </w:r>
    </w:p>
    <w:p w:rsidR="00000000" w:rsidDel="00000000" w:rsidP="00000000" w:rsidRDefault="00000000" w:rsidRPr="00000000" w14:paraId="00000135">
      <w:pPr>
        <w:spacing w:line="240" w:lineRule="auto"/>
        <w:rPr>
          <w:sz w:val="18"/>
          <w:szCs w:val="18"/>
        </w:rPr>
      </w:pPr>
      <w:r w:rsidDel="00000000" w:rsidR="00000000" w:rsidRPr="00000000">
        <w:rPr>
          <w:sz w:val="18"/>
          <w:szCs w:val="18"/>
          <w:rtl w:val="0"/>
        </w:rPr>
        <w:t xml:space="preserve">Connection/uplink speed</w:t>
      </w:r>
    </w:p>
    <w:p w:rsidR="00000000" w:rsidDel="00000000" w:rsidP="00000000" w:rsidRDefault="00000000" w:rsidRPr="00000000" w14:paraId="00000136">
      <w:pPr>
        <w:spacing w:line="240" w:lineRule="auto"/>
        <w:rPr>
          <w:sz w:val="18"/>
          <w:szCs w:val="18"/>
        </w:rPr>
      </w:pPr>
      <w:r w:rsidDel="00000000" w:rsidR="00000000" w:rsidRPr="00000000">
        <w:rPr>
          <w:rtl w:val="0"/>
        </w:rPr>
      </w:r>
    </w:p>
    <w:p w:rsidR="00000000" w:rsidDel="00000000" w:rsidP="00000000" w:rsidRDefault="00000000" w:rsidRPr="00000000" w14:paraId="00000137">
      <w:pPr>
        <w:spacing w:line="240" w:lineRule="auto"/>
        <w:rPr>
          <w:sz w:val="18"/>
          <w:szCs w:val="18"/>
        </w:rPr>
      </w:pPr>
      <w:r w:rsidDel="00000000" w:rsidR="00000000" w:rsidRPr="00000000">
        <w:rPr>
          <w:sz w:val="18"/>
          <w:szCs w:val="18"/>
          <w:rtl w:val="0"/>
        </w:rPr>
        <w:t xml:space="preserve">Please describe your purpose in running a node</w:t>
      </w:r>
    </w:p>
    <w:p w:rsidR="00000000" w:rsidDel="00000000" w:rsidP="00000000" w:rsidRDefault="00000000" w:rsidRPr="00000000" w14:paraId="00000138">
      <w:pPr>
        <w:spacing w:line="240" w:lineRule="auto"/>
        <w:rPr>
          <w:sz w:val="18"/>
          <w:szCs w:val="18"/>
        </w:rPr>
      </w:pPr>
      <w:r w:rsidDel="00000000" w:rsidR="00000000" w:rsidRPr="00000000">
        <w:rPr>
          <w:rtl w:val="0"/>
        </w:rPr>
      </w:r>
    </w:p>
    <w:p w:rsidR="00000000" w:rsidDel="00000000" w:rsidP="00000000" w:rsidRDefault="00000000" w:rsidRPr="00000000" w14:paraId="00000139">
      <w:pPr>
        <w:spacing w:line="240" w:lineRule="auto"/>
        <w:rPr>
          <w:sz w:val="18"/>
          <w:szCs w:val="18"/>
        </w:rPr>
      </w:pPr>
      <w:r w:rsidDel="00000000" w:rsidR="00000000" w:rsidRPr="00000000">
        <w:rPr>
          <w:sz w:val="18"/>
          <w:szCs w:val="18"/>
          <w:rtl w:val="0"/>
        </w:rPr>
        <w:t xml:space="preserve">How will you administer this node</w:t>
      </w:r>
    </w:p>
    <w:p w:rsidR="00000000" w:rsidDel="00000000" w:rsidP="00000000" w:rsidRDefault="00000000" w:rsidRPr="00000000" w14:paraId="0000013A">
      <w:pPr>
        <w:spacing w:line="240" w:lineRule="auto"/>
        <w:rPr>
          <w:sz w:val="18"/>
          <w:szCs w:val="18"/>
        </w:rPr>
      </w:pPr>
      <w:r w:rsidDel="00000000" w:rsidR="00000000" w:rsidRPr="00000000">
        <w:rPr>
          <w:rtl w:val="0"/>
        </w:rPr>
      </w:r>
    </w:p>
    <w:p w:rsidR="00000000" w:rsidDel="00000000" w:rsidP="00000000" w:rsidRDefault="00000000" w:rsidRPr="00000000" w14:paraId="0000013B">
      <w:pPr>
        <w:spacing w:line="240" w:lineRule="auto"/>
        <w:rPr>
          <w:sz w:val="18"/>
          <w:szCs w:val="18"/>
        </w:rPr>
      </w:pPr>
      <w:r w:rsidDel="00000000" w:rsidR="00000000" w:rsidRPr="00000000">
        <w:rPr>
          <w:sz w:val="18"/>
          <w:szCs w:val="18"/>
          <w:rtl w:val="0"/>
        </w:rPr>
        <w:t xml:space="preserve">How will you ensure timely response to the requirements to update your node or restart your node</w:t>
      </w:r>
    </w:p>
    <w:p w:rsidR="00000000" w:rsidDel="00000000" w:rsidP="00000000" w:rsidRDefault="00000000" w:rsidRPr="00000000" w14:paraId="0000013C">
      <w:pPr>
        <w:spacing w:line="240" w:lineRule="auto"/>
        <w:rPr>
          <w:sz w:val="18"/>
          <w:szCs w:val="18"/>
        </w:rPr>
      </w:pPr>
      <w:r w:rsidDel="00000000" w:rsidR="00000000" w:rsidRPr="00000000">
        <w:rPr>
          <w:rtl w:val="0"/>
        </w:rPr>
      </w:r>
    </w:p>
    <w:p w:rsidR="00000000" w:rsidDel="00000000" w:rsidP="00000000" w:rsidRDefault="00000000" w:rsidRPr="00000000" w14:paraId="0000013D">
      <w:pPr>
        <w:spacing w:line="240" w:lineRule="auto"/>
        <w:rPr>
          <w:sz w:val="18"/>
          <w:szCs w:val="18"/>
        </w:rPr>
      </w:pPr>
      <w:r w:rsidDel="00000000" w:rsidR="00000000" w:rsidRPr="00000000">
        <w:rPr>
          <w:sz w:val="18"/>
          <w:szCs w:val="18"/>
          <w:rtl w:val="0"/>
        </w:rPr>
        <w:t xml:space="preserve">Please make any other comments relevant to your application here</w:t>
      </w:r>
    </w:p>
    <w:p w:rsidR="00000000" w:rsidDel="00000000" w:rsidP="00000000" w:rsidRDefault="00000000" w:rsidRPr="00000000" w14:paraId="0000013E">
      <w:pPr>
        <w:spacing w:line="240" w:lineRule="auto"/>
        <w:rPr>
          <w:sz w:val="18"/>
          <w:szCs w:val="18"/>
        </w:rPr>
      </w:pPr>
      <w:r w:rsidDel="00000000" w:rsidR="00000000" w:rsidRPr="00000000">
        <w:rPr>
          <w:rtl w:val="0"/>
        </w:rPr>
      </w:r>
    </w:p>
    <w:p w:rsidR="00000000" w:rsidDel="00000000" w:rsidP="00000000" w:rsidRDefault="00000000" w:rsidRPr="00000000" w14:paraId="0000013F">
      <w:pPr>
        <w:spacing w:line="240" w:lineRule="auto"/>
        <w:rPr>
          <w:sz w:val="18"/>
          <w:szCs w:val="18"/>
        </w:rPr>
      </w:pPr>
      <w:r w:rsidDel="00000000" w:rsidR="00000000" w:rsidRPr="00000000">
        <w:rPr>
          <w:rtl w:val="0"/>
        </w:rPr>
      </w:r>
    </w:p>
    <w:p w:rsidR="00000000" w:rsidDel="00000000" w:rsidP="00000000" w:rsidRDefault="00000000" w:rsidRPr="00000000" w14:paraId="00000140">
      <w:pPr>
        <w:spacing w:line="240" w:lineRule="auto"/>
        <w:rPr>
          <w:sz w:val="18"/>
          <w:szCs w:val="18"/>
        </w:rPr>
      </w:pPr>
      <w:r w:rsidDel="00000000" w:rsidR="00000000" w:rsidRPr="00000000">
        <w:rPr>
          <w:sz w:val="18"/>
          <w:szCs w:val="18"/>
          <w:rtl w:val="0"/>
        </w:rPr>
        <w:t xml:space="preserve">Thank you for your application you will be notified of the success or otherwise of your application via email to the address provided by you.</w:t>
      </w:r>
    </w:p>
    <w:p w:rsidR="00000000" w:rsidDel="00000000" w:rsidP="00000000" w:rsidRDefault="00000000" w:rsidRPr="00000000" w14:paraId="00000141">
      <w:pPr>
        <w:spacing w:line="240" w:lineRule="auto"/>
        <w:rPr>
          <w:sz w:val="18"/>
          <w:szCs w:val="18"/>
        </w:rPr>
      </w:pPr>
      <w:r w:rsidDel="00000000" w:rsidR="00000000" w:rsidRPr="00000000">
        <w:rPr>
          <w:rtl w:val="0"/>
        </w:rPr>
      </w:r>
    </w:p>
    <w:p w:rsidR="00000000" w:rsidDel="00000000" w:rsidP="00000000" w:rsidRDefault="00000000" w:rsidRPr="00000000" w14:paraId="00000142">
      <w:pPr>
        <w:spacing w:line="240" w:lineRule="auto"/>
        <w:rPr>
          <w:sz w:val="18"/>
          <w:szCs w:val="18"/>
        </w:rPr>
      </w:pPr>
      <w:r w:rsidDel="00000000" w:rsidR="00000000" w:rsidRPr="00000000">
        <w:rPr>
          <w:rtl w:val="0"/>
        </w:rPr>
      </w:r>
    </w:p>
    <w:p w:rsidR="00000000" w:rsidDel="00000000" w:rsidP="00000000" w:rsidRDefault="00000000" w:rsidRPr="00000000" w14:paraId="00000143">
      <w:pPr>
        <w:spacing w:line="240" w:lineRule="auto"/>
        <w:rPr>
          <w:sz w:val="18"/>
          <w:szCs w:val="18"/>
        </w:rPr>
      </w:pPr>
      <w:r w:rsidDel="00000000" w:rsidR="00000000" w:rsidRPr="00000000">
        <w:rPr>
          <w:rtl w:val="0"/>
        </w:rPr>
      </w:r>
    </w:p>
    <w:p w:rsidR="00000000" w:rsidDel="00000000" w:rsidP="00000000" w:rsidRDefault="00000000" w:rsidRPr="00000000" w14:paraId="00000144">
      <w:pPr>
        <w:spacing w:line="240" w:lineRule="auto"/>
        <w:rPr>
          <w:sz w:val="18"/>
          <w:szCs w:val="18"/>
        </w:rPr>
      </w:pPr>
      <w:r w:rsidDel="00000000" w:rsidR="00000000" w:rsidRPr="00000000">
        <w:rPr>
          <w:rtl w:val="0"/>
        </w:rPr>
      </w:r>
    </w:p>
    <w:p w:rsidR="00000000" w:rsidDel="00000000" w:rsidP="00000000" w:rsidRDefault="00000000" w:rsidRPr="00000000" w14:paraId="00000145">
      <w:pPr>
        <w:spacing w:line="240" w:lineRule="auto"/>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146">
      <w:pPr>
        <w:pStyle w:val="Heading1"/>
        <w:spacing w:line="240" w:lineRule="auto"/>
        <w:ind w:left="0" w:firstLine="0"/>
        <w:rPr/>
      </w:pPr>
      <w:bookmarkStart w:colFirst="0" w:colLast="0" w:name="_xjs3yhc1uxpf" w:id="5"/>
      <w:bookmarkEnd w:id="5"/>
      <w:r w:rsidDel="00000000" w:rsidR="00000000" w:rsidRPr="00000000">
        <w:rPr>
          <w:rtl w:val="0"/>
        </w:rPr>
        <w:t xml:space="preserve">Appendix</w:t>
      </w:r>
      <w:r w:rsidDel="00000000" w:rsidR="00000000" w:rsidRPr="00000000">
        <w:rPr>
          <w:rtl w:val="0"/>
        </w:rPr>
        <w:t xml:space="preserve"> 3 - Minimum technical specification for a testnet node</w:t>
      </w:r>
    </w:p>
    <w:p w:rsidR="00000000" w:rsidDel="00000000" w:rsidP="00000000" w:rsidRDefault="00000000" w:rsidRPr="00000000" w14:paraId="00000147">
      <w:pPr>
        <w:spacing w:line="240" w:lineRule="auto"/>
        <w:rPr/>
      </w:pPr>
      <w:r w:rsidDel="00000000" w:rsidR="00000000" w:rsidRPr="00000000">
        <w:rPr>
          <w:rtl w:val="0"/>
        </w:rPr>
      </w:r>
    </w:p>
    <w:p w:rsidR="00000000" w:rsidDel="00000000" w:rsidP="00000000" w:rsidRDefault="00000000" w:rsidRPr="00000000" w14:paraId="00000148">
      <w:pPr>
        <w:spacing w:line="240" w:lineRule="auto"/>
        <w:rPr>
          <w:b w:val="1"/>
        </w:rPr>
      </w:pPr>
      <w:r w:rsidDel="00000000" w:rsidR="00000000" w:rsidRPr="00000000">
        <w:rPr>
          <w:b w:val="1"/>
          <w:rtl w:val="0"/>
        </w:rPr>
        <w:t xml:space="preserve">Hardware</w:t>
      </w:r>
    </w:p>
    <w:p w:rsidR="00000000" w:rsidDel="00000000" w:rsidP="00000000" w:rsidRDefault="00000000" w:rsidRPr="00000000" w14:paraId="00000149">
      <w:pPr>
        <w:spacing w:line="240" w:lineRule="auto"/>
        <w:rPr/>
      </w:pPr>
      <w:r w:rsidDel="00000000" w:rsidR="00000000" w:rsidRPr="00000000">
        <w:rPr>
          <w:rtl w:val="0"/>
        </w:rPr>
        <w:t xml:space="preserve">A modern CPU (minimum 4 cores)</w:t>
      </w:r>
      <w:r w:rsidDel="00000000" w:rsidR="00000000" w:rsidRPr="00000000">
        <w:rPr>
          <w:rtl w:val="0"/>
        </w:rPr>
      </w:r>
    </w:p>
    <w:p w:rsidR="00000000" w:rsidDel="00000000" w:rsidP="00000000" w:rsidRDefault="00000000" w:rsidRPr="00000000" w14:paraId="0000014A">
      <w:pPr>
        <w:spacing w:line="240" w:lineRule="auto"/>
        <w:rPr/>
      </w:pPr>
      <w:r w:rsidDel="00000000" w:rsidR="00000000" w:rsidRPr="00000000">
        <w:rPr>
          <w:rtl w:val="0"/>
        </w:rPr>
        <w:t xml:space="preserve">4 GB RAM (recommended 8)</w:t>
      </w:r>
    </w:p>
    <w:p w:rsidR="00000000" w:rsidDel="00000000" w:rsidP="00000000" w:rsidRDefault="00000000" w:rsidRPr="00000000" w14:paraId="0000014B">
      <w:pPr>
        <w:spacing w:line="240" w:lineRule="auto"/>
        <w:rPr/>
      </w:pPr>
      <w:r w:rsidDel="00000000" w:rsidR="00000000" w:rsidRPr="00000000">
        <w:rPr>
          <w:rtl w:val="0"/>
        </w:rPr>
        <w:t xml:space="preserve">50 GB storage</w:t>
      </w:r>
    </w:p>
    <w:p w:rsidR="00000000" w:rsidDel="00000000" w:rsidP="00000000" w:rsidRDefault="00000000" w:rsidRPr="00000000" w14:paraId="0000014C">
      <w:pPr>
        <w:spacing w:line="240" w:lineRule="auto"/>
        <w:rPr/>
      </w:pPr>
      <w:r w:rsidDel="00000000" w:rsidR="00000000" w:rsidRPr="00000000">
        <w:rPr>
          <w:rtl w:val="0"/>
        </w:rPr>
        <w:t xml:space="preserve">20 MBit/s synchronous uplink</w:t>
      </w:r>
    </w:p>
    <w:p w:rsidR="00000000" w:rsidDel="00000000" w:rsidP="00000000" w:rsidRDefault="00000000" w:rsidRPr="00000000" w14:paraId="0000014D">
      <w:pPr>
        <w:spacing w:line="240" w:lineRule="auto"/>
        <w:rPr/>
      </w:pPr>
      <w:r w:rsidDel="00000000" w:rsidR="00000000" w:rsidRPr="00000000">
        <w:rPr>
          <w:rtl w:val="0"/>
        </w:rPr>
        <w:t xml:space="preserve">Up to 1TB / month data transfer</w:t>
      </w:r>
    </w:p>
    <w:p w:rsidR="00000000" w:rsidDel="00000000" w:rsidP="00000000" w:rsidRDefault="00000000" w:rsidRPr="00000000" w14:paraId="0000014E">
      <w:pPr>
        <w:spacing w:line="240" w:lineRule="auto"/>
        <w:rPr/>
      </w:pPr>
      <w:r w:rsidDel="00000000" w:rsidR="00000000" w:rsidRPr="00000000">
        <w:rPr>
          <w:rtl w:val="0"/>
        </w:rPr>
        <w:t xml:space="preserve">Static IP-address</w:t>
      </w:r>
    </w:p>
    <w:p w:rsidR="00000000" w:rsidDel="00000000" w:rsidP="00000000" w:rsidRDefault="00000000" w:rsidRPr="00000000" w14:paraId="0000014F">
      <w:pPr>
        <w:spacing w:line="240" w:lineRule="auto"/>
        <w:rPr/>
      </w:pPr>
      <w:r w:rsidDel="00000000" w:rsidR="00000000" w:rsidRPr="00000000">
        <w:rPr>
          <w:rtl w:val="0"/>
        </w:rPr>
      </w:r>
    </w:p>
    <w:p w:rsidR="00000000" w:rsidDel="00000000" w:rsidP="00000000" w:rsidRDefault="00000000" w:rsidRPr="00000000" w14:paraId="00000150">
      <w:pPr>
        <w:spacing w:line="240" w:lineRule="auto"/>
        <w:rPr>
          <w:b w:val="1"/>
        </w:rPr>
      </w:pPr>
      <w:r w:rsidDel="00000000" w:rsidR="00000000" w:rsidRPr="00000000">
        <w:rPr>
          <w:b w:val="1"/>
          <w:rtl w:val="0"/>
        </w:rPr>
        <w:t xml:space="preserve">Software</w:t>
      </w:r>
    </w:p>
    <w:p w:rsidR="00000000" w:rsidDel="00000000" w:rsidP="00000000" w:rsidRDefault="00000000" w:rsidRPr="00000000" w14:paraId="00000151">
      <w:pPr>
        <w:spacing w:line="240" w:lineRule="auto"/>
        <w:rPr/>
      </w:pPr>
      <w:r w:rsidDel="00000000" w:rsidR="00000000" w:rsidRPr="00000000">
        <w:rPr>
          <w:rtl w:val="0"/>
        </w:rPr>
        <w:t xml:space="preserve">Nodes require to be monitored and need to be both on Portainer and have the factomd opened to monitoring.</w:t>
      </w:r>
    </w:p>
    <w:p w:rsidR="00000000" w:rsidDel="00000000" w:rsidP="00000000" w:rsidRDefault="00000000" w:rsidRPr="00000000" w14:paraId="00000152">
      <w:pPr>
        <w:spacing w:line="240" w:lineRule="auto"/>
        <w:rPr/>
      </w:pPr>
      <w:r w:rsidDel="00000000" w:rsidR="00000000" w:rsidRPr="00000000">
        <w:rPr>
          <w:rtl w:val="0"/>
        </w:rPr>
      </w:r>
    </w:p>
    <w:p w:rsidR="00000000" w:rsidDel="00000000" w:rsidP="00000000" w:rsidRDefault="00000000" w:rsidRPr="00000000" w14:paraId="00000153">
      <w:pPr>
        <w:spacing w:line="240" w:lineRule="auto"/>
        <w:rPr>
          <w:b w:val="1"/>
        </w:rPr>
      </w:pPr>
      <w:r w:rsidDel="00000000" w:rsidR="00000000" w:rsidRPr="00000000">
        <w:rPr>
          <w:b w:val="1"/>
          <w:rtl w:val="0"/>
        </w:rPr>
        <w:t xml:space="preserve">Operational capability</w:t>
      </w:r>
    </w:p>
    <w:p w:rsidR="00000000" w:rsidDel="00000000" w:rsidP="00000000" w:rsidRDefault="00000000" w:rsidRPr="00000000" w14:paraId="00000154">
      <w:pPr>
        <w:spacing w:line="240" w:lineRule="auto"/>
        <w:rPr/>
      </w:pPr>
      <w:r w:rsidDel="00000000" w:rsidR="00000000" w:rsidRPr="00000000">
        <w:rPr>
          <w:rtl w:val="0"/>
        </w:rPr>
        <w:t xml:space="preserve">Up time measured in weeks and months, not days. </w:t>
      </w:r>
      <w:r w:rsidDel="00000000" w:rsidR="00000000" w:rsidRPr="00000000">
        <w:br w:type="page"/>
      </w:r>
      <w:r w:rsidDel="00000000" w:rsidR="00000000" w:rsidRPr="00000000">
        <w:rPr>
          <w:rtl w:val="0"/>
        </w:rPr>
      </w:r>
    </w:p>
    <w:p w:rsidR="00000000" w:rsidDel="00000000" w:rsidP="00000000" w:rsidRDefault="00000000" w:rsidRPr="00000000" w14:paraId="00000155">
      <w:pPr>
        <w:spacing w:line="240" w:lineRule="auto"/>
        <w:rPr/>
      </w:pPr>
      <w:r w:rsidDel="00000000" w:rsidR="00000000" w:rsidRPr="00000000">
        <w:rPr>
          <w:rtl w:val="0"/>
        </w:rPr>
      </w:r>
    </w:p>
    <w:p w:rsidR="00000000" w:rsidDel="00000000" w:rsidP="00000000" w:rsidRDefault="00000000" w:rsidRPr="00000000" w14:paraId="00000156">
      <w:pPr>
        <w:pStyle w:val="Heading1"/>
        <w:spacing w:line="240" w:lineRule="auto"/>
        <w:ind w:left="0" w:firstLine="0"/>
        <w:rPr/>
      </w:pPr>
      <w:bookmarkStart w:colFirst="0" w:colLast="0" w:name="_patezee39qmk" w:id="6"/>
      <w:bookmarkEnd w:id="6"/>
      <w:r w:rsidDel="00000000" w:rsidR="00000000" w:rsidRPr="00000000">
        <w:rPr>
          <w:rtl w:val="0"/>
        </w:rPr>
        <w:t xml:space="preserve">Appendix</w:t>
      </w:r>
      <w:r w:rsidDel="00000000" w:rsidR="00000000" w:rsidRPr="00000000">
        <w:rPr>
          <w:rtl w:val="0"/>
        </w:rPr>
        <w:t xml:space="preserve"> 4 - Record of testnet nodes by operator</w:t>
      </w:r>
    </w:p>
    <w:p w:rsidR="00000000" w:rsidDel="00000000" w:rsidP="00000000" w:rsidRDefault="00000000" w:rsidRPr="00000000" w14:paraId="00000157">
      <w:pPr>
        <w:spacing w:line="240" w:lineRule="auto"/>
        <w:rPr>
          <w:sz w:val="48"/>
          <w:szCs w:val="48"/>
        </w:rPr>
      </w:pPr>
      <w:r w:rsidDel="00000000" w:rsidR="00000000" w:rsidRPr="00000000">
        <w:rPr>
          <w:rtl w:val="0"/>
        </w:rPr>
      </w:r>
    </w:p>
    <w:p w:rsidR="00000000" w:rsidDel="00000000" w:rsidP="00000000" w:rsidRDefault="00000000" w:rsidRPr="00000000" w14:paraId="00000158">
      <w:pPr>
        <w:spacing w:line="240" w:lineRule="auto"/>
        <w:rPr>
          <w:sz w:val="48"/>
          <w:szCs w:val="48"/>
        </w:rPr>
      </w:pPr>
      <w:r w:rsidDel="00000000" w:rsidR="00000000" w:rsidRPr="00000000">
        <w:rPr>
          <w:sz w:val="48"/>
          <w:szCs w:val="48"/>
        </w:rPr>
        <w:drawing>
          <wp:inline distB="114300" distT="114300" distL="114300" distR="114300">
            <wp:extent cx="5314950" cy="38481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31495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spacing w:line="240" w:lineRule="auto"/>
        <w:rPr>
          <w:sz w:val="48"/>
          <w:szCs w:val="48"/>
        </w:rPr>
      </w:pPr>
      <w:r w:rsidDel="00000000" w:rsidR="00000000" w:rsidRPr="00000000">
        <w:rPr>
          <w:rtl w:val="0"/>
        </w:rPr>
      </w:r>
    </w:p>
    <w:p w:rsidR="00000000" w:rsidDel="00000000" w:rsidP="00000000" w:rsidRDefault="00000000" w:rsidRPr="00000000" w14:paraId="0000015A">
      <w:pPr>
        <w:pStyle w:val="Heading1"/>
        <w:spacing w:line="240" w:lineRule="auto"/>
        <w:ind w:left="0" w:firstLine="0"/>
        <w:rPr>
          <w:rFonts w:ascii="Arial" w:cs="Arial" w:eastAsia="Arial" w:hAnsi="Arial"/>
          <w:shd w:fill="auto" w:val="clear"/>
        </w:rPr>
      </w:pPr>
      <w:bookmarkStart w:colFirst="0" w:colLast="0" w:name="_kwi4hu1gdk04" w:id="7"/>
      <w:bookmarkEnd w:id="7"/>
      <w:r w:rsidDel="00000000" w:rsidR="00000000" w:rsidRPr="00000000">
        <w:br w:type="page"/>
      </w:r>
      <w:r w:rsidDel="00000000" w:rsidR="00000000" w:rsidRPr="00000000">
        <w:rPr>
          <w:rtl w:val="0"/>
        </w:rPr>
      </w:r>
    </w:p>
    <w:p w:rsidR="00000000" w:rsidDel="00000000" w:rsidP="00000000" w:rsidRDefault="00000000" w:rsidRPr="00000000" w14:paraId="0000015B">
      <w:pPr>
        <w:pStyle w:val="Heading1"/>
        <w:spacing w:line="240" w:lineRule="auto"/>
        <w:ind w:left="0" w:firstLine="0"/>
        <w:rPr>
          <w:del w:author="Nathan Miller" w:id="1" w:date="2020-02-10T17:05:55Z"/>
        </w:rPr>
      </w:pPr>
      <w:del w:author="Nathan Miller" w:id="1" w:date="2020-02-10T17:05:55Z">
        <w:bookmarkStart w:colFirst="0" w:colLast="0" w:name="_d812jh8w785v" w:id="8"/>
        <w:bookmarkEnd w:id="8"/>
        <w:r w:rsidDel="00000000" w:rsidR="00000000" w:rsidRPr="00000000">
          <w:rPr>
            <w:rtl w:val="0"/>
          </w:rPr>
          <w:delText xml:space="preserve">Appendix</w:delText>
        </w:r>
        <w:r w:rsidDel="00000000" w:rsidR="00000000" w:rsidRPr="00000000">
          <w:rPr>
            <w:rtl w:val="0"/>
          </w:rPr>
          <w:delText xml:space="preserve"> 5 - Google Sheet for recording Factomd testnet updates by node</w:delText>
        </w:r>
        <w:r w:rsidDel="00000000" w:rsidR="00000000" w:rsidRPr="00000000">
          <w:rPr>
            <w:rtl w:val="0"/>
          </w:rPr>
        </w:r>
      </w:del>
    </w:p>
    <w:p w:rsidR="00000000" w:rsidDel="00000000" w:rsidP="00000000" w:rsidRDefault="00000000" w:rsidRPr="00000000" w14:paraId="0000015C">
      <w:pPr>
        <w:spacing w:line="240" w:lineRule="auto"/>
        <w:rPr>
          <w:del w:author="Nathan Miller" w:id="1" w:date="2020-02-10T17:05:55Z"/>
        </w:rPr>
      </w:pPr>
      <w:del w:author="Nathan Miller" w:id="1" w:date="2020-02-10T17:05:55Z">
        <w:r w:rsidDel="00000000" w:rsidR="00000000" w:rsidRPr="00000000">
          <w:rPr>
            <w:rtl w:val="0"/>
          </w:rPr>
        </w:r>
      </w:del>
    </w:p>
    <w:p w:rsidR="00000000" w:rsidDel="00000000" w:rsidP="00000000" w:rsidRDefault="00000000" w:rsidRPr="00000000" w14:paraId="0000015D">
      <w:pPr>
        <w:spacing w:line="240" w:lineRule="auto"/>
        <w:rPr>
          <w:del w:author="Nathan Miller" w:id="1" w:date="2020-02-10T17:05:55Z"/>
        </w:rPr>
      </w:pPr>
      <w:del w:author="Nathan Miller" w:id="1" w:date="2020-02-10T17:05:55Z">
        <w:r w:rsidDel="00000000" w:rsidR="00000000" w:rsidRPr="00000000">
          <w:rPr>
            <w:rtl w:val="0"/>
          </w:rPr>
        </w:r>
      </w:del>
    </w:p>
    <w:p w:rsidR="00000000" w:rsidDel="00000000" w:rsidP="00000000" w:rsidRDefault="00000000" w:rsidRPr="00000000" w14:paraId="0000015E">
      <w:pPr>
        <w:spacing w:line="240" w:lineRule="auto"/>
        <w:rPr>
          <w:del w:author="Nathan Miller" w:id="1" w:date="2020-02-10T17:05:55Z"/>
        </w:rPr>
      </w:pPr>
      <w:del w:author="Nathan Miller" w:id="1" w:date="2020-02-10T17:05:55Z">
        <w:r w:rsidDel="00000000" w:rsidR="00000000" w:rsidRPr="00000000">
          <w:rPr>
            <w:rtl w:val="0"/>
          </w:rPr>
        </w:r>
      </w:del>
    </w:p>
    <w:p w:rsidR="00000000" w:rsidDel="00000000" w:rsidP="00000000" w:rsidRDefault="00000000" w:rsidRPr="00000000" w14:paraId="0000015F">
      <w:pPr>
        <w:spacing w:line="240" w:lineRule="auto"/>
        <w:rPr/>
      </w:pPr>
      <w:r w:rsidDel="00000000" w:rsidR="00000000" w:rsidRPr="00000000">
        <w:rPr>
          <w:rtl w:val="0"/>
        </w:rPr>
      </w:r>
    </w:p>
    <w:p w:rsidR="00000000" w:rsidDel="00000000" w:rsidP="00000000" w:rsidRDefault="00000000" w:rsidRPr="00000000" w14:paraId="00000160">
      <w:pPr>
        <w:spacing w:line="240" w:lineRule="auto"/>
        <w:rPr/>
      </w:pPr>
      <w:r w:rsidDel="00000000" w:rsidR="00000000" w:rsidRPr="00000000">
        <w:rPr>
          <w:rtl w:val="0"/>
        </w:rPr>
      </w:r>
    </w:p>
    <w:p w:rsidR="00000000" w:rsidDel="00000000" w:rsidP="00000000" w:rsidRDefault="00000000" w:rsidRPr="00000000" w14:paraId="00000161">
      <w:pPr>
        <w:spacing w:line="240" w:lineRule="auto"/>
        <w:rPr>
          <w:sz w:val="48"/>
          <w:szCs w:val="48"/>
        </w:rPr>
      </w:pPr>
      <w:r w:rsidDel="00000000" w:rsidR="00000000" w:rsidRPr="00000000">
        <w:rPr>
          <w:rtl w:val="0"/>
        </w:rPr>
      </w:r>
    </w:p>
    <w:p w:rsidR="00000000" w:rsidDel="00000000" w:rsidP="00000000" w:rsidRDefault="00000000" w:rsidRPr="00000000" w14:paraId="00000162">
      <w:pPr>
        <w:spacing w:line="240" w:lineRule="auto"/>
        <w:rPr>
          <w:del w:author="Nathan Miller" w:id="2" w:date="2020-02-10T01:34:13Z"/>
          <w:sz w:val="48"/>
          <w:szCs w:val="48"/>
        </w:rPr>
      </w:pPr>
      <w:del w:author="Nathan Miller" w:id="2" w:date="2020-02-10T01:34:13Z">
        <w:r w:rsidDel="00000000" w:rsidR="00000000" w:rsidRPr="00000000">
          <w:rPr>
            <w:sz w:val="48"/>
            <w:szCs w:val="48"/>
          </w:rPr>
          <w:drawing>
            <wp:inline distB="114300" distT="114300" distL="114300" distR="114300">
              <wp:extent cx="5314950" cy="392430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314950" cy="3924300"/>
                      </a:xfrm>
                      <a:prstGeom prst="rect"/>
                      <a:ln/>
                    </pic:spPr>
                  </pic:pic>
                </a:graphicData>
              </a:graphic>
            </wp:inline>
          </w:drawing>
        </w:r>
        <w:r w:rsidDel="00000000" w:rsidR="00000000" w:rsidRPr="00000000">
          <w:rPr>
            <w:rtl w:val="0"/>
          </w:rPr>
        </w:r>
      </w:del>
    </w:p>
    <w:p w:rsidR="00000000" w:rsidDel="00000000" w:rsidP="00000000" w:rsidRDefault="00000000" w:rsidRPr="00000000" w14:paraId="00000163">
      <w:pPr>
        <w:spacing w:line="240" w:lineRule="auto"/>
        <w:rPr>
          <w:del w:author="Nathan Miller" w:id="2" w:date="2020-02-10T01:34:13Z"/>
          <w:sz w:val="48"/>
          <w:szCs w:val="48"/>
        </w:rPr>
      </w:pPr>
      <w:del w:author="Nathan Miller" w:id="2" w:date="2020-02-10T01:34:13Z">
        <w:r w:rsidDel="00000000" w:rsidR="00000000" w:rsidRPr="00000000">
          <w:rPr>
            <w:rtl w:val="0"/>
          </w:rPr>
        </w:r>
      </w:del>
    </w:p>
    <w:p w:rsidR="00000000" w:rsidDel="00000000" w:rsidP="00000000" w:rsidRDefault="00000000" w:rsidRPr="00000000" w14:paraId="00000164">
      <w:pPr>
        <w:pStyle w:val="Heading1"/>
        <w:spacing w:line="240" w:lineRule="auto"/>
        <w:ind w:left="0" w:firstLine="0"/>
        <w:rPr>
          <w:rFonts w:ascii="Arial" w:cs="Arial" w:eastAsia="Arial" w:hAnsi="Arial"/>
          <w:shd w:fill="auto" w:val="clear"/>
        </w:rPr>
      </w:pPr>
      <w:bookmarkStart w:colFirst="0" w:colLast="0" w:name="_b3jv5ty3ztny" w:id="9"/>
      <w:bookmarkEnd w:id="9"/>
      <w:del w:author="Nathan Miller" w:id="2" w:date="2020-02-10T01:34:13Z">
        <w:r w:rsidDel="00000000" w:rsidR="00000000" w:rsidRPr="00000000">
          <w:br w:type="page"/>
        </w:r>
      </w:del>
      <w:r w:rsidDel="00000000" w:rsidR="00000000" w:rsidRPr="00000000">
        <w:rPr>
          <w:rtl w:val="0"/>
        </w:rPr>
      </w:r>
    </w:p>
    <w:p w:rsidR="00000000" w:rsidDel="00000000" w:rsidP="00000000" w:rsidRDefault="00000000" w:rsidRPr="00000000" w14:paraId="00000165">
      <w:pPr>
        <w:pStyle w:val="Heading1"/>
        <w:spacing w:line="240" w:lineRule="auto"/>
        <w:ind w:left="0" w:firstLine="0"/>
        <w:rPr/>
      </w:pPr>
      <w:bookmarkStart w:colFirst="0" w:colLast="0" w:name="_gbsizd11fy3l" w:id="10"/>
      <w:bookmarkEnd w:id="10"/>
      <w:r w:rsidDel="00000000" w:rsidR="00000000" w:rsidRPr="00000000">
        <w:rPr>
          <w:rtl w:val="0"/>
        </w:rPr>
        <w:t xml:space="preserve">Appendix</w:t>
      </w:r>
      <w:r w:rsidDel="00000000" w:rsidR="00000000" w:rsidRPr="00000000">
        <w:rPr>
          <w:rtl w:val="0"/>
        </w:rPr>
        <w:t xml:space="preserve"> 6 - Testnet operation SLA</w:t>
      </w:r>
    </w:p>
    <w:p w:rsidR="00000000" w:rsidDel="00000000" w:rsidP="00000000" w:rsidRDefault="00000000" w:rsidRPr="00000000" w14:paraId="00000166">
      <w:pPr>
        <w:spacing w:line="240" w:lineRule="auto"/>
        <w:rPr/>
      </w:pPr>
      <w:r w:rsidDel="00000000" w:rsidR="00000000" w:rsidRPr="00000000">
        <w:rPr>
          <w:rtl w:val="0"/>
        </w:rPr>
      </w:r>
    </w:p>
    <w:p w:rsidR="00000000" w:rsidDel="00000000" w:rsidP="00000000" w:rsidRDefault="00000000" w:rsidRPr="00000000" w14:paraId="00000167">
      <w:pPr>
        <w:spacing w:line="240" w:lineRule="auto"/>
        <w:rPr/>
      </w:pPr>
      <w:r w:rsidDel="00000000" w:rsidR="00000000" w:rsidRPr="00000000">
        <w:rPr>
          <w:rtl w:val="0"/>
        </w:rPr>
      </w:r>
    </w:p>
    <w:p w:rsidR="00000000" w:rsidDel="00000000" w:rsidP="00000000" w:rsidRDefault="00000000" w:rsidRPr="00000000" w14:paraId="00000168">
      <w:pPr>
        <w:spacing w:line="240" w:lineRule="auto"/>
        <w:rPr/>
      </w:pPr>
      <w:r w:rsidDel="00000000" w:rsidR="00000000" w:rsidRPr="00000000">
        <w:rPr>
          <w:rtl w:val="0"/>
        </w:rPr>
        <w:t xml:space="preserve">Testnet Node Operators are expected to maintain their nodes at a level that is consistent with a healthy network. These include but are not limited to plans for hot backup/brainswap servers. (</w:t>
      </w:r>
      <w:r w:rsidDel="00000000" w:rsidR="00000000" w:rsidRPr="00000000">
        <w:rPr>
          <w:rtl w:val="0"/>
        </w:rPr>
        <w:t xml:space="preserve">This allows critical updates and network restarts to happen in a timely manner which is vital for the stability and vitality of the testnet and therefore its value to end users.</w:t>
      </w:r>
      <w:r w:rsidDel="00000000" w:rsidR="00000000" w:rsidRPr="00000000">
        <w:rPr>
          <w:rtl w:val="0"/>
        </w:rPr>
        <w:t xml:space="preserve">)</w:t>
      </w:r>
    </w:p>
    <w:p w:rsidR="00000000" w:rsidDel="00000000" w:rsidP="00000000" w:rsidRDefault="00000000" w:rsidRPr="00000000" w14:paraId="00000169">
      <w:pPr>
        <w:spacing w:line="240" w:lineRule="auto"/>
        <w:rPr/>
      </w:pPr>
      <w:r w:rsidDel="00000000" w:rsidR="00000000" w:rsidRPr="00000000">
        <w:rPr>
          <w:rtl w:val="0"/>
        </w:rPr>
      </w:r>
    </w:p>
    <w:p w:rsidR="00000000" w:rsidDel="00000000" w:rsidP="00000000" w:rsidRDefault="00000000" w:rsidRPr="00000000" w14:paraId="0000016A">
      <w:pPr>
        <w:spacing w:line="240" w:lineRule="auto"/>
        <w:rPr/>
      </w:pPr>
      <w:r w:rsidDel="00000000" w:rsidR="00000000" w:rsidRPr="00000000">
        <w:rPr>
          <w:rtl w:val="0"/>
        </w:rPr>
        <w:t xml:space="preserve">Testnet operators would be expected to monitor their nodes and respond as promptly as possible to any stalls.</w:t>
      </w:r>
    </w:p>
    <w:p w:rsidR="00000000" w:rsidDel="00000000" w:rsidP="00000000" w:rsidRDefault="00000000" w:rsidRPr="00000000" w14:paraId="0000016B">
      <w:pPr>
        <w:spacing w:line="240" w:lineRule="auto"/>
        <w:rPr/>
      </w:pPr>
      <w:r w:rsidDel="00000000" w:rsidR="00000000" w:rsidRPr="00000000">
        <w:rPr>
          <w:rtl w:val="0"/>
        </w:rPr>
      </w:r>
    </w:p>
    <w:p w:rsidR="00000000" w:rsidDel="00000000" w:rsidP="00000000" w:rsidRDefault="00000000" w:rsidRPr="00000000" w14:paraId="0000016C">
      <w:pPr>
        <w:spacing w:line="240" w:lineRule="auto"/>
        <w:rPr/>
      </w:pPr>
      <w:r w:rsidDel="00000000" w:rsidR="00000000" w:rsidRPr="00000000">
        <w:rPr>
          <w:rtl w:val="0"/>
        </w:rPr>
        <w:t xml:space="preserve">Given that there is currently no formal means of alerting Testnet authority node operators such notice would via the normal channels of communication such as the  Discord testnet announcements channel.</w:t>
      </w:r>
    </w:p>
    <w:p w:rsidR="00000000" w:rsidDel="00000000" w:rsidP="00000000" w:rsidRDefault="00000000" w:rsidRPr="00000000" w14:paraId="0000016D">
      <w:pPr>
        <w:spacing w:line="240" w:lineRule="auto"/>
        <w:rPr/>
      </w:pPr>
      <w:r w:rsidDel="00000000" w:rsidR="00000000" w:rsidRPr="00000000">
        <w:rPr>
          <w:rtl w:val="0"/>
        </w:rPr>
      </w:r>
    </w:p>
    <w:p w:rsidR="00000000" w:rsidDel="00000000" w:rsidP="00000000" w:rsidRDefault="00000000" w:rsidRPr="00000000" w14:paraId="0000016E">
      <w:pPr>
        <w:spacing w:line="240" w:lineRule="auto"/>
        <w:rPr/>
      </w:pPr>
      <w:r w:rsidDel="00000000" w:rsidR="00000000" w:rsidRPr="00000000">
        <w:rPr>
          <w:rtl w:val="0"/>
        </w:rPr>
        <w:t xml:space="preserve">Checking in through the chosen communication channel would be the appropriate first course of action.</w:t>
      </w:r>
    </w:p>
    <w:p w:rsidR="00000000" w:rsidDel="00000000" w:rsidP="00000000" w:rsidRDefault="00000000" w:rsidRPr="00000000" w14:paraId="0000016F">
      <w:pPr>
        <w:spacing w:line="240" w:lineRule="auto"/>
        <w:rPr/>
      </w:pPr>
      <w:r w:rsidDel="00000000" w:rsidR="00000000" w:rsidRPr="00000000">
        <w:rPr>
          <w:rtl w:val="0"/>
        </w:rPr>
      </w:r>
    </w:p>
    <w:p w:rsidR="00000000" w:rsidDel="00000000" w:rsidP="00000000" w:rsidRDefault="00000000" w:rsidRPr="00000000" w14:paraId="00000170">
      <w:pPr>
        <w:spacing w:line="240" w:lineRule="auto"/>
        <w:rPr/>
      </w:pPr>
      <w:r w:rsidDel="00000000" w:rsidR="00000000" w:rsidRPr="00000000">
        <w:rPr>
          <w:rtl w:val="0"/>
        </w:rPr>
        <w:t xml:space="preserve">Testnet operators must respond to any and all alerts within twenty four (24) hours of the occurrences of the trigger events. </w:t>
      </w:r>
    </w:p>
    <w:p w:rsidR="00000000" w:rsidDel="00000000" w:rsidP="00000000" w:rsidRDefault="00000000" w:rsidRPr="00000000" w14:paraId="00000171">
      <w:pPr>
        <w:spacing w:line="240" w:lineRule="auto"/>
        <w:rPr/>
      </w:pPr>
      <w:r w:rsidDel="00000000" w:rsidR="00000000" w:rsidRPr="00000000">
        <w:rPr>
          <w:rtl w:val="0"/>
        </w:rPr>
      </w:r>
    </w:p>
    <w:p w:rsidR="00000000" w:rsidDel="00000000" w:rsidP="00000000" w:rsidRDefault="00000000" w:rsidRPr="00000000" w14:paraId="00000172">
      <w:pPr>
        <w:spacing w:line="240" w:lineRule="auto"/>
        <w:rPr/>
      </w:pPr>
      <w:r w:rsidDel="00000000" w:rsidR="00000000" w:rsidRPr="00000000">
        <w:rPr>
          <w:rtl w:val="0"/>
        </w:rPr>
        <w:t xml:space="preserve">The Testnet Administrator and/or the Guides and/or the Core Code Committee may contact Testnet node operators individually in order to expedite responses to a stalled Testnet.</w:t>
      </w:r>
    </w:p>
    <w:p w:rsidR="00000000" w:rsidDel="00000000" w:rsidP="00000000" w:rsidRDefault="00000000" w:rsidRPr="00000000" w14:paraId="00000173">
      <w:pPr>
        <w:spacing w:line="240" w:lineRule="auto"/>
        <w:rPr/>
      </w:pPr>
      <w:r w:rsidDel="00000000" w:rsidR="00000000" w:rsidRPr="00000000">
        <w:rPr>
          <w:rtl w:val="0"/>
        </w:rPr>
      </w:r>
    </w:p>
    <w:p w:rsidR="00000000" w:rsidDel="00000000" w:rsidP="00000000" w:rsidRDefault="00000000" w:rsidRPr="00000000" w14:paraId="00000174">
      <w:pPr>
        <w:spacing w:line="240" w:lineRule="auto"/>
        <w:rPr/>
      </w:pPr>
      <w:r w:rsidDel="00000000" w:rsidR="00000000" w:rsidRPr="00000000">
        <w:rPr>
          <w:rtl w:val="0"/>
        </w:rPr>
      </w:r>
    </w:p>
    <w:p w:rsidR="00000000" w:rsidDel="00000000" w:rsidP="00000000" w:rsidRDefault="00000000" w:rsidRPr="00000000" w14:paraId="00000175">
      <w:pPr>
        <w:spacing w:line="240" w:lineRule="auto"/>
        <w:rPr/>
      </w:pPr>
      <w:r w:rsidDel="00000000" w:rsidR="00000000" w:rsidRPr="00000000">
        <w:rPr>
          <w:rtl w:val="0"/>
        </w:rPr>
      </w:r>
    </w:p>
    <w:p w:rsidR="00000000" w:rsidDel="00000000" w:rsidP="00000000" w:rsidRDefault="00000000" w:rsidRPr="00000000" w14:paraId="00000176">
      <w:pPr>
        <w:pStyle w:val="Heading1"/>
        <w:spacing w:line="240" w:lineRule="auto"/>
        <w:ind w:left="0" w:firstLine="0"/>
        <w:rPr/>
      </w:pPr>
      <w:bookmarkStart w:colFirst="0" w:colLast="0" w:name="_nul2kt5x8wp1" w:id="11"/>
      <w:bookmarkEnd w:id="11"/>
      <w:r w:rsidDel="00000000" w:rsidR="00000000" w:rsidRPr="00000000">
        <w:br w:type="page"/>
      </w:r>
      <w:r w:rsidDel="00000000" w:rsidR="00000000" w:rsidRPr="00000000">
        <w:rPr>
          <w:rtl w:val="0"/>
        </w:rPr>
      </w:r>
    </w:p>
    <w:p w:rsidR="00000000" w:rsidDel="00000000" w:rsidP="00000000" w:rsidRDefault="00000000" w:rsidRPr="00000000" w14:paraId="00000177">
      <w:pPr>
        <w:pStyle w:val="Heading1"/>
        <w:spacing w:line="240" w:lineRule="auto"/>
        <w:ind w:left="0" w:firstLine="0"/>
        <w:rPr/>
      </w:pPr>
      <w:bookmarkStart w:colFirst="0" w:colLast="0" w:name="_w08wpuvk742r" w:id="12"/>
      <w:bookmarkEnd w:id="12"/>
      <w:r w:rsidDel="00000000" w:rsidR="00000000" w:rsidRPr="00000000">
        <w:rPr>
          <w:rtl w:val="0"/>
        </w:rPr>
        <w:t xml:space="preserve">A</w:t>
      </w:r>
      <w:r w:rsidDel="00000000" w:rsidR="00000000" w:rsidRPr="00000000">
        <w:rPr>
          <w:rtl w:val="0"/>
        </w:rPr>
        <w:t xml:space="preserve">ppendix</w:t>
      </w:r>
      <w:r w:rsidDel="00000000" w:rsidR="00000000" w:rsidRPr="00000000">
        <w:rPr>
          <w:rtl w:val="0"/>
        </w:rPr>
        <w:t xml:space="preserve"> 7 - Factom testnet administrator candidate requirements</w:t>
      </w:r>
      <w:r w:rsidDel="00000000" w:rsidR="00000000" w:rsidRPr="00000000">
        <w:rPr>
          <w:rtl w:val="0"/>
        </w:rPr>
      </w:r>
    </w:p>
    <w:p w:rsidR="00000000" w:rsidDel="00000000" w:rsidP="00000000" w:rsidRDefault="00000000" w:rsidRPr="00000000" w14:paraId="00000178">
      <w:pPr>
        <w:spacing w:line="240" w:lineRule="auto"/>
        <w:rPr>
          <w:sz w:val="48"/>
          <w:szCs w:val="48"/>
        </w:rPr>
      </w:pPr>
      <w:r w:rsidDel="00000000" w:rsidR="00000000" w:rsidRPr="00000000">
        <w:rPr>
          <w:rtl w:val="0"/>
        </w:rPr>
      </w:r>
    </w:p>
    <w:p w:rsidR="00000000" w:rsidDel="00000000" w:rsidP="00000000" w:rsidRDefault="00000000" w:rsidRPr="00000000" w14:paraId="00000179">
      <w:pPr>
        <w:spacing w:line="240" w:lineRule="auto"/>
        <w:rPr/>
      </w:pPr>
      <w:r w:rsidDel="00000000" w:rsidR="00000000" w:rsidRPr="00000000">
        <w:rPr>
          <w:rtl w:val="0"/>
        </w:rPr>
        <w:br w:type="textWrapping"/>
        <w:t xml:space="preserve">The applicant should be a natural person, as distinct from an entity, with the following characteristics:</w:t>
      </w:r>
    </w:p>
    <w:p w:rsidR="00000000" w:rsidDel="00000000" w:rsidP="00000000" w:rsidRDefault="00000000" w:rsidRPr="00000000" w14:paraId="0000017A">
      <w:pPr>
        <w:spacing w:line="240" w:lineRule="auto"/>
        <w:rPr/>
      </w:pPr>
      <w:r w:rsidDel="00000000" w:rsidR="00000000" w:rsidRPr="00000000">
        <w:rPr>
          <w:rtl w:val="0"/>
        </w:rPr>
      </w:r>
    </w:p>
    <w:p w:rsidR="00000000" w:rsidDel="00000000" w:rsidP="00000000" w:rsidRDefault="00000000" w:rsidRPr="00000000" w14:paraId="0000017B">
      <w:pPr>
        <w:numPr>
          <w:ilvl w:val="0"/>
          <w:numId w:val="3"/>
        </w:numPr>
        <w:spacing w:line="240" w:lineRule="auto"/>
        <w:ind w:left="720" w:hanging="360"/>
        <w:rPr>
          <w:u w:val="none"/>
        </w:rPr>
      </w:pPr>
      <w:r w:rsidDel="00000000" w:rsidR="00000000" w:rsidRPr="00000000">
        <w:rPr>
          <w:rtl w:val="0"/>
        </w:rPr>
        <w:t xml:space="preserve">Deep knowledge of the Factom protocol</w:t>
      </w:r>
      <w:r w:rsidDel="00000000" w:rsidR="00000000" w:rsidRPr="00000000">
        <w:rPr>
          <w:rtl w:val="0"/>
        </w:rPr>
      </w:r>
    </w:p>
    <w:p w:rsidR="00000000" w:rsidDel="00000000" w:rsidP="00000000" w:rsidRDefault="00000000" w:rsidRPr="00000000" w14:paraId="0000017C">
      <w:pPr>
        <w:numPr>
          <w:ilvl w:val="0"/>
          <w:numId w:val="3"/>
        </w:numPr>
        <w:spacing w:line="240" w:lineRule="auto"/>
        <w:ind w:left="720" w:hanging="360"/>
        <w:rPr>
          <w:u w:val="none"/>
        </w:rPr>
      </w:pPr>
      <w:r w:rsidDel="00000000" w:rsidR="00000000" w:rsidRPr="00000000">
        <w:rPr>
          <w:rtl w:val="0"/>
        </w:rPr>
        <w:t xml:space="preserve">Readiness and ability to engage with the community (via multiple channels)</w:t>
      </w:r>
    </w:p>
    <w:p w:rsidR="00000000" w:rsidDel="00000000" w:rsidP="00000000" w:rsidRDefault="00000000" w:rsidRPr="00000000" w14:paraId="0000017D">
      <w:pPr>
        <w:numPr>
          <w:ilvl w:val="0"/>
          <w:numId w:val="3"/>
        </w:numPr>
        <w:spacing w:line="240" w:lineRule="auto"/>
        <w:ind w:left="720" w:hanging="360"/>
        <w:rPr>
          <w:u w:val="none"/>
        </w:rPr>
      </w:pPr>
      <w:r w:rsidDel="00000000" w:rsidR="00000000" w:rsidRPr="00000000">
        <w:rPr>
          <w:rtl w:val="0"/>
        </w:rPr>
        <w:t xml:space="preserve">Able to create and manage a plan and a budget</w:t>
      </w:r>
    </w:p>
    <w:p w:rsidR="00000000" w:rsidDel="00000000" w:rsidP="00000000" w:rsidRDefault="00000000" w:rsidRPr="00000000" w14:paraId="0000017E">
      <w:pPr>
        <w:numPr>
          <w:ilvl w:val="0"/>
          <w:numId w:val="3"/>
        </w:numPr>
        <w:spacing w:line="240" w:lineRule="auto"/>
        <w:ind w:left="720" w:hanging="360"/>
        <w:rPr>
          <w:u w:val="none"/>
        </w:rPr>
      </w:pPr>
      <w:r w:rsidDel="00000000" w:rsidR="00000000" w:rsidRPr="00000000">
        <w:rPr>
          <w:rtl w:val="0"/>
        </w:rPr>
        <w:t xml:space="preserve">Proven track record of server administration</w:t>
      </w:r>
    </w:p>
    <w:p w:rsidR="00000000" w:rsidDel="00000000" w:rsidP="00000000" w:rsidRDefault="00000000" w:rsidRPr="00000000" w14:paraId="0000017F">
      <w:pPr>
        <w:numPr>
          <w:ilvl w:val="0"/>
          <w:numId w:val="3"/>
        </w:numPr>
        <w:spacing w:line="240" w:lineRule="auto"/>
        <w:ind w:left="720" w:hanging="360"/>
        <w:rPr>
          <w:u w:val="none"/>
        </w:rPr>
      </w:pPr>
      <w:r w:rsidDel="00000000" w:rsidR="00000000" w:rsidRPr="00000000">
        <w:rPr>
          <w:rtl w:val="0"/>
        </w:rPr>
        <w:t xml:space="preserve">Able to succinctly and effectively report status (of Testnet(s))</w:t>
      </w:r>
    </w:p>
    <w:p w:rsidR="00000000" w:rsidDel="00000000" w:rsidP="00000000" w:rsidRDefault="00000000" w:rsidRPr="00000000" w14:paraId="00000180">
      <w:pPr>
        <w:numPr>
          <w:ilvl w:val="0"/>
          <w:numId w:val="3"/>
        </w:numPr>
        <w:spacing w:line="240" w:lineRule="auto"/>
        <w:ind w:left="720" w:hanging="360"/>
        <w:rPr>
          <w:u w:val="none"/>
        </w:rPr>
      </w:pPr>
      <w:r w:rsidDel="00000000" w:rsidR="00000000" w:rsidRPr="00000000">
        <w:rPr>
          <w:rtl w:val="0"/>
        </w:rPr>
        <w:t xml:space="preserve">Good administrator able to maintain accurate operational records</w:t>
      </w:r>
    </w:p>
    <w:p w:rsidR="00000000" w:rsidDel="00000000" w:rsidP="00000000" w:rsidRDefault="00000000" w:rsidRPr="00000000" w14:paraId="00000181">
      <w:pPr>
        <w:numPr>
          <w:ilvl w:val="0"/>
          <w:numId w:val="3"/>
        </w:numPr>
        <w:spacing w:line="240" w:lineRule="auto"/>
        <w:ind w:left="720" w:hanging="360"/>
        <w:rPr>
          <w:u w:val="none"/>
        </w:rPr>
      </w:pPr>
      <w:r w:rsidDel="00000000" w:rsidR="00000000" w:rsidRPr="00000000">
        <w:rPr>
          <w:rtl w:val="0"/>
        </w:rPr>
        <w:t xml:space="preserve">A self-starter who is able to work on their own initiative</w:t>
      </w:r>
    </w:p>
    <w:p w:rsidR="00000000" w:rsidDel="00000000" w:rsidP="00000000" w:rsidRDefault="00000000" w:rsidRPr="00000000" w14:paraId="00000182">
      <w:pPr>
        <w:numPr>
          <w:ilvl w:val="0"/>
          <w:numId w:val="3"/>
        </w:numPr>
        <w:spacing w:line="240" w:lineRule="auto"/>
        <w:ind w:left="720" w:hanging="360"/>
        <w:rPr>
          <w:u w:val="none"/>
        </w:rPr>
      </w:pPr>
      <w:r w:rsidDel="00000000" w:rsidR="00000000" w:rsidRPr="00000000">
        <w:rPr>
          <w:rtl w:val="0"/>
        </w:rPr>
        <w:t xml:space="preserve">Somebody who is confident and articulate, able to initiate, explain and promote/defend a course of action</w:t>
      </w:r>
    </w:p>
    <w:p w:rsidR="00000000" w:rsidDel="00000000" w:rsidP="00000000" w:rsidRDefault="00000000" w:rsidRPr="00000000" w14:paraId="00000183">
      <w:pPr>
        <w:spacing w:line="240" w:lineRule="auto"/>
        <w:rPr>
          <w:sz w:val="48"/>
          <w:szCs w:val="48"/>
        </w:rPr>
      </w:pPr>
      <w:r w:rsidDel="00000000" w:rsidR="00000000" w:rsidRPr="00000000">
        <w:rPr>
          <w:rtl w:val="0"/>
        </w:rPr>
      </w:r>
    </w:p>
    <w:p w:rsidR="00000000" w:rsidDel="00000000" w:rsidP="00000000" w:rsidRDefault="00000000" w:rsidRPr="00000000" w14:paraId="00000184">
      <w:pPr>
        <w:pStyle w:val="Heading1"/>
        <w:spacing w:line="240" w:lineRule="auto"/>
        <w:ind w:left="0" w:firstLine="0"/>
        <w:rPr>
          <w:rFonts w:ascii="Arial" w:cs="Arial" w:eastAsia="Arial" w:hAnsi="Arial"/>
          <w:shd w:fill="auto" w:val="clear"/>
        </w:rPr>
      </w:pPr>
      <w:bookmarkStart w:colFirst="0" w:colLast="0" w:name="_gjzbpacca0mo" w:id="13"/>
      <w:bookmarkEnd w:id="13"/>
      <w:r w:rsidDel="00000000" w:rsidR="00000000" w:rsidRPr="00000000">
        <w:br w:type="page"/>
      </w:r>
      <w:r w:rsidDel="00000000" w:rsidR="00000000" w:rsidRPr="00000000">
        <w:rPr>
          <w:rtl w:val="0"/>
        </w:rPr>
      </w:r>
    </w:p>
    <w:p w:rsidR="00000000" w:rsidDel="00000000" w:rsidP="00000000" w:rsidRDefault="00000000" w:rsidRPr="00000000" w14:paraId="00000185">
      <w:pPr>
        <w:pStyle w:val="Heading1"/>
        <w:spacing w:line="240" w:lineRule="auto"/>
        <w:ind w:left="0" w:firstLine="0"/>
        <w:rPr/>
      </w:pPr>
      <w:bookmarkStart w:colFirst="0" w:colLast="0" w:name="_hcpocaqaopjr" w:id="14"/>
      <w:bookmarkEnd w:id="14"/>
      <w:r w:rsidDel="00000000" w:rsidR="00000000" w:rsidRPr="00000000">
        <w:rPr>
          <w:rtl w:val="0"/>
        </w:rPr>
        <w:t xml:space="preserve">Appendix</w:t>
      </w:r>
      <w:r w:rsidDel="00000000" w:rsidR="00000000" w:rsidRPr="00000000">
        <w:rPr>
          <w:rtl w:val="0"/>
        </w:rPr>
        <w:t xml:space="preserve"> 8 - Testnet Administrator Election and Removal Process</w:t>
      </w:r>
    </w:p>
    <w:p w:rsidR="00000000" w:rsidDel="00000000" w:rsidP="00000000" w:rsidRDefault="00000000" w:rsidRPr="00000000" w14:paraId="00000186">
      <w:pPr>
        <w:numPr>
          <w:ilvl w:val="0"/>
          <w:numId w:val="1"/>
        </w:numPr>
        <w:spacing w:line="240" w:lineRule="auto"/>
        <w:ind w:left="720" w:hanging="360"/>
        <w:rPr/>
      </w:pPr>
      <w:r w:rsidDel="00000000" w:rsidR="00000000" w:rsidRPr="00000000">
        <w:rPr>
          <w:sz w:val="48"/>
          <w:szCs w:val="48"/>
          <w:rtl w:val="0"/>
        </w:rPr>
        <w:t xml:space="preserve">Process</w:t>
      </w:r>
    </w:p>
    <w:p w:rsidR="00000000" w:rsidDel="00000000" w:rsidP="00000000" w:rsidRDefault="00000000" w:rsidRPr="00000000" w14:paraId="00000187">
      <w:pPr>
        <w:numPr>
          <w:ilvl w:val="1"/>
          <w:numId w:val="1"/>
        </w:numPr>
        <w:spacing w:line="240" w:lineRule="auto"/>
        <w:ind w:left="1440" w:hanging="360"/>
      </w:pPr>
      <w:r w:rsidDel="00000000" w:rsidR="00000000" w:rsidRPr="00000000">
        <w:rPr>
          <w:rtl w:val="0"/>
        </w:rPr>
        <w:t xml:space="preserve"> Testnet Administrator Election Process</w:t>
      </w:r>
    </w:p>
    <w:p w:rsidR="00000000" w:rsidDel="00000000" w:rsidP="00000000" w:rsidRDefault="00000000" w:rsidRPr="00000000" w14:paraId="00000188">
      <w:pPr>
        <w:numPr>
          <w:ilvl w:val="2"/>
          <w:numId w:val="1"/>
        </w:numPr>
        <w:spacing w:line="240" w:lineRule="auto"/>
        <w:ind w:left="2160" w:hanging="360"/>
      </w:pPr>
      <w:r w:rsidDel="00000000" w:rsidR="00000000" w:rsidRPr="00000000">
        <w:rPr>
          <w:rtl w:val="0"/>
        </w:rPr>
        <w:t xml:space="preserve">The election process shall be hosted sufficiently in advance and shall conclude at least one (1) month prior to the commencement date of the terms to enable a smooth transition between the departing Testnet Administrator and the elected Testnet Administrator.</w:t>
      </w:r>
    </w:p>
    <w:p w:rsidR="00000000" w:rsidDel="00000000" w:rsidP="00000000" w:rsidRDefault="00000000" w:rsidRPr="00000000" w14:paraId="00000189">
      <w:pPr>
        <w:numPr>
          <w:ilvl w:val="2"/>
          <w:numId w:val="1"/>
        </w:numPr>
        <w:spacing w:line="240" w:lineRule="auto"/>
        <w:ind w:left="2160" w:hanging="360"/>
      </w:pPr>
      <w:r w:rsidDel="00000000" w:rsidR="00000000" w:rsidRPr="00000000">
        <w:rPr>
          <w:rtl w:val="0"/>
        </w:rPr>
        <w:t xml:space="preserve">The current Guides are responsible for hosting Testnet Administrator elections.</w:t>
      </w:r>
    </w:p>
    <w:p w:rsidR="00000000" w:rsidDel="00000000" w:rsidP="00000000" w:rsidRDefault="00000000" w:rsidRPr="00000000" w14:paraId="0000018A">
      <w:pPr>
        <w:numPr>
          <w:ilvl w:val="2"/>
          <w:numId w:val="1"/>
        </w:numPr>
        <w:spacing w:line="240" w:lineRule="auto"/>
        <w:ind w:left="2160" w:hanging="360"/>
      </w:pPr>
      <w:r w:rsidDel="00000000" w:rsidR="00000000" w:rsidRPr="00000000">
        <w:rPr>
          <w:rtl w:val="0"/>
        </w:rPr>
        <w:t xml:space="preserve">Upon commencement of a Testnet Administrator election, the following process will be followed.</w:t>
      </w:r>
    </w:p>
    <w:p w:rsidR="00000000" w:rsidDel="00000000" w:rsidP="00000000" w:rsidRDefault="00000000" w:rsidRPr="00000000" w14:paraId="0000018B">
      <w:pPr>
        <w:numPr>
          <w:ilvl w:val="2"/>
          <w:numId w:val="1"/>
        </w:numPr>
        <w:spacing w:line="240" w:lineRule="auto"/>
        <w:ind w:left="2160" w:hanging="360"/>
      </w:pPr>
      <w:r w:rsidDel="00000000" w:rsidR="00000000" w:rsidRPr="00000000">
        <w:rPr>
          <w:rtl w:val="0"/>
        </w:rPr>
        <w:t xml:space="preserve">A temporary “Testnet Administrator Candidates” subforum will be created on the community forum.</w:t>
      </w:r>
    </w:p>
    <w:p w:rsidR="00000000" w:rsidDel="00000000" w:rsidP="00000000" w:rsidRDefault="00000000" w:rsidRPr="00000000" w14:paraId="0000018C">
      <w:pPr>
        <w:numPr>
          <w:ilvl w:val="2"/>
          <w:numId w:val="1"/>
        </w:numPr>
        <w:spacing w:line="240" w:lineRule="auto"/>
        <w:ind w:left="2160" w:hanging="360"/>
      </w:pPr>
      <w:r w:rsidDel="00000000" w:rsidR="00000000" w:rsidRPr="00000000">
        <w:rPr>
          <w:rtl w:val="0"/>
        </w:rPr>
        <w:t xml:space="preserve">The current Guides will create a post in the community Discord, the community Reddit, the community forum, and any other important communication platforms for the Factom Protocol to announce the upcoming election. The post will contain:</w:t>
      </w:r>
    </w:p>
    <w:p w:rsidR="00000000" w:rsidDel="00000000" w:rsidP="00000000" w:rsidRDefault="00000000" w:rsidRPr="00000000" w14:paraId="0000018D">
      <w:pPr>
        <w:numPr>
          <w:ilvl w:val="3"/>
          <w:numId w:val="1"/>
        </w:numPr>
        <w:spacing w:line="240" w:lineRule="auto"/>
        <w:ind w:left="2880" w:hanging="360"/>
      </w:pPr>
      <w:r w:rsidDel="00000000" w:rsidR="00000000" w:rsidRPr="00000000">
        <w:rPr>
          <w:rtl w:val="0"/>
        </w:rPr>
        <w:t xml:space="preserve">A link to this document.</w:t>
      </w:r>
    </w:p>
    <w:p w:rsidR="00000000" w:rsidDel="00000000" w:rsidP="00000000" w:rsidRDefault="00000000" w:rsidRPr="00000000" w14:paraId="0000018E">
      <w:pPr>
        <w:numPr>
          <w:ilvl w:val="3"/>
          <w:numId w:val="1"/>
        </w:numPr>
        <w:spacing w:line="240" w:lineRule="auto"/>
        <w:ind w:left="2880" w:hanging="360"/>
      </w:pPr>
      <w:r w:rsidDel="00000000" w:rsidR="00000000" w:rsidRPr="00000000">
        <w:rPr>
          <w:rtl w:val="0"/>
        </w:rPr>
        <w:t xml:space="preserve">Information regarding current Testnet Administrator compensation.</w:t>
      </w:r>
    </w:p>
    <w:p w:rsidR="00000000" w:rsidDel="00000000" w:rsidP="00000000" w:rsidRDefault="00000000" w:rsidRPr="00000000" w14:paraId="0000018F">
      <w:pPr>
        <w:numPr>
          <w:ilvl w:val="3"/>
          <w:numId w:val="1"/>
        </w:numPr>
        <w:spacing w:line="240" w:lineRule="auto"/>
        <w:ind w:left="2880" w:hanging="360"/>
      </w:pPr>
      <w:r w:rsidDel="00000000" w:rsidR="00000000" w:rsidRPr="00000000">
        <w:rPr>
          <w:rtl w:val="0"/>
        </w:rPr>
        <w:t xml:space="preserve">An announcement that candidates are welcome to announce their candidacy by creating a thread within the Testnet Administrator Candidates subforum.</w:t>
      </w:r>
    </w:p>
    <w:p w:rsidR="00000000" w:rsidDel="00000000" w:rsidP="00000000" w:rsidRDefault="00000000" w:rsidRPr="00000000" w14:paraId="00000190">
      <w:pPr>
        <w:numPr>
          <w:ilvl w:val="4"/>
          <w:numId w:val="1"/>
        </w:numPr>
        <w:spacing w:line="240" w:lineRule="auto"/>
        <w:ind w:left="3600" w:hanging="360"/>
      </w:pPr>
      <w:r w:rsidDel="00000000" w:rsidR="00000000" w:rsidRPr="00000000">
        <w:rPr>
          <w:rtl w:val="0"/>
        </w:rPr>
        <w:t xml:space="preserve">The thread title will only contain the name of the candidate.If the candidate is an entity, the name should be the entity name.</w:t>
      </w:r>
    </w:p>
    <w:p w:rsidR="00000000" w:rsidDel="00000000" w:rsidP="00000000" w:rsidRDefault="00000000" w:rsidRPr="00000000" w14:paraId="00000191">
      <w:pPr>
        <w:numPr>
          <w:ilvl w:val="4"/>
          <w:numId w:val="1"/>
        </w:numPr>
        <w:spacing w:line="240" w:lineRule="auto"/>
        <w:ind w:left="3600" w:hanging="360"/>
      </w:pPr>
      <w:r w:rsidDel="00000000" w:rsidR="00000000" w:rsidRPr="00000000">
        <w:rPr>
          <w:rtl w:val="0"/>
        </w:rPr>
        <w:t xml:space="preserve">The body of the thread will include the information the candidate wants to present to the community</w:t>
      </w:r>
    </w:p>
    <w:p w:rsidR="00000000" w:rsidDel="00000000" w:rsidP="00000000" w:rsidRDefault="00000000" w:rsidRPr="00000000" w14:paraId="00000192">
      <w:pPr>
        <w:numPr>
          <w:ilvl w:val="3"/>
          <w:numId w:val="1"/>
        </w:numPr>
        <w:spacing w:line="240" w:lineRule="auto"/>
        <w:ind w:left="2880" w:hanging="360"/>
      </w:pPr>
      <w:r w:rsidDel="00000000" w:rsidR="00000000" w:rsidRPr="00000000">
        <w:rPr>
          <w:rtl w:val="0"/>
        </w:rPr>
        <w:t xml:space="preserve">The dates of the election in UTC time. Dates will include:</w:t>
      </w:r>
    </w:p>
    <w:p w:rsidR="00000000" w:rsidDel="00000000" w:rsidP="00000000" w:rsidRDefault="00000000" w:rsidRPr="00000000" w14:paraId="00000193">
      <w:pPr>
        <w:numPr>
          <w:ilvl w:val="4"/>
          <w:numId w:val="1"/>
        </w:numPr>
        <w:spacing w:line="240" w:lineRule="auto"/>
        <w:ind w:left="3600" w:hanging="360"/>
      </w:pPr>
      <w:r w:rsidDel="00000000" w:rsidR="00000000" w:rsidRPr="00000000">
        <w:rPr>
          <w:rtl w:val="0"/>
        </w:rPr>
        <w:t xml:space="preserve">Seven (7) days for candidates to post their candidacy in the forum.</w:t>
      </w:r>
    </w:p>
    <w:p w:rsidR="00000000" w:rsidDel="00000000" w:rsidP="00000000" w:rsidRDefault="00000000" w:rsidRPr="00000000" w14:paraId="00000194">
      <w:pPr>
        <w:numPr>
          <w:ilvl w:val="4"/>
          <w:numId w:val="1"/>
        </w:numPr>
        <w:spacing w:line="240" w:lineRule="auto"/>
        <w:ind w:left="3600" w:hanging="360"/>
      </w:pPr>
      <w:r w:rsidDel="00000000" w:rsidR="00000000" w:rsidRPr="00000000">
        <w:rPr>
          <w:rtl w:val="0"/>
        </w:rPr>
        <w:t xml:space="preserve">Four (4) days for the Factom Community to ask the candidates questions.</w:t>
      </w:r>
    </w:p>
    <w:p w:rsidR="00000000" w:rsidDel="00000000" w:rsidP="00000000" w:rsidRDefault="00000000" w:rsidRPr="00000000" w14:paraId="00000195">
      <w:pPr>
        <w:numPr>
          <w:ilvl w:val="4"/>
          <w:numId w:val="1"/>
        </w:numPr>
        <w:spacing w:line="240" w:lineRule="auto"/>
        <w:ind w:left="3600" w:hanging="360"/>
      </w:pPr>
      <w:r w:rsidDel="00000000" w:rsidR="00000000" w:rsidRPr="00000000">
        <w:rPr>
          <w:rtl w:val="0"/>
        </w:rPr>
        <w:t xml:space="preserve">Twenty-four (24) hours for the candidates to answer any last-minute questions.</w:t>
      </w:r>
    </w:p>
    <w:p w:rsidR="00000000" w:rsidDel="00000000" w:rsidP="00000000" w:rsidRDefault="00000000" w:rsidRPr="00000000" w14:paraId="00000196">
      <w:pPr>
        <w:numPr>
          <w:ilvl w:val="4"/>
          <w:numId w:val="1"/>
        </w:numPr>
        <w:spacing w:line="240" w:lineRule="auto"/>
        <w:ind w:left="3600" w:hanging="360"/>
      </w:pPr>
      <w:r w:rsidDel="00000000" w:rsidR="00000000" w:rsidRPr="00000000">
        <w:rPr>
          <w:rtl w:val="0"/>
        </w:rPr>
        <w:t xml:space="preserve">Three (3) days for ANOs and Guides to vote for the new Administrator.</w:t>
      </w:r>
    </w:p>
    <w:p w:rsidR="00000000" w:rsidDel="00000000" w:rsidP="00000000" w:rsidRDefault="00000000" w:rsidRPr="00000000" w14:paraId="00000197">
      <w:pPr>
        <w:numPr>
          <w:ilvl w:val="3"/>
          <w:numId w:val="1"/>
        </w:numPr>
        <w:spacing w:line="240" w:lineRule="auto"/>
        <w:ind w:left="2880" w:hanging="360"/>
      </w:pPr>
      <w:r w:rsidDel="00000000" w:rsidR="00000000" w:rsidRPr="00000000">
        <w:rPr>
          <w:rtl w:val="0"/>
        </w:rPr>
        <w:t xml:space="preserve">For the final vote, a single thread with a poll will be created in the Governance Discussion forum on the community forum.</w:t>
      </w:r>
    </w:p>
    <w:p w:rsidR="00000000" w:rsidDel="00000000" w:rsidP="00000000" w:rsidRDefault="00000000" w:rsidRPr="00000000" w14:paraId="00000198">
      <w:pPr>
        <w:numPr>
          <w:ilvl w:val="4"/>
          <w:numId w:val="1"/>
        </w:numPr>
        <w:spacing w:line="240" w:lineRule="auto"/>
        <w:ind w:left="3600" w:hanging="360"/>
      </w:pPr>
      <w:r w:rsidDel="00000000" w:rsidR="00000000" w:rsidRPr="00000000">
        <w:rPr>
          <w:rtl w:val="0"/>
        </w:rPr>
        <w:t xml:space="preserve">All ANOs and Guides will be allowed to vote together.</w:t>
      </w:r>
    </w:p>
    <w:p w:rsidR="00000000" w:rsidDel="00000000" w:rsidP="00000000" w:rsidRDefault="00000000" w:rsidRPr="00000000" w14:paraId="00000199">
      <w:pPr>
        <w:numPr>
          <w:ilvl w:val="4"/>
          <w:numId w:val="1"/>
        </w:numPr>
        <w:spacing w:line="240" w:lineRule="auto"/>
        <w:ind w:left="3600" w:hanging="360"/>
      </w:pPr>
      <w:r w:rsidDel="00000000" w:rsidR="00000000" w:rsidRPr="00000000">
        <w:rPr>
          <w:rtl w:val="0"/>
        </w:rPr>
        <w:t xml:space="preserve">The candidates will be listed in alphabetical order.</w:t>
      </w:r>
    </w:p>
    <w:p w:rsidR="00000000" w:rsidDel="00000000" w:rsidP="00000000" w:rsidRDefault="00000000" w:rsidRPr="00000000" w14:paraId="0000019A">
      <w:pPr>
        <w:numPr>
          <w:ilvl w:val="4"/>
          <w:numId w:val="1"/>
        </w:numPr>
        <w:spacing w:line="240" w:lineRule="auto"/>
        <w:ind w:left="3600" w:hanging="360"/>
      </w:pPr>
      <w:r w:rsidDel="00000000" w:rsidR="00000000" w:rsidRPr="00000000">
        <w:rPr>
          <w:rtl w:val="0"/>
        </w:rPr>
        <w:t xml:space="preserve">ANOs and Guides will be able to vote for as many candidates as they want.</w:t>
      </w:r>
    </w:p>
    <w:p w:rsidR="00000000" w:rsidDel="00000000" w:rsidP="00000000" w:rsidRDefault="00000000" w:rsidRPr="00000000" w14:paraId="0000019B">
      <w:pPr>
        <w:numPr>
          <w:ilvl w:val="4"/>
          <w:numId w:val="1"/>
        </w:numPr>
        <w:spacing w:line="240" w:lineRule="auto"/>
        <w:ind w:left="3600" w:hanging="360"/>
      </w:pPr>
      <w:r w:rsidDel="00000000" w:rsidR="00000000" w:rsidRPr="00000000">
        <w:rPr>
          <w:rtl w:val="0"/>
        </w:rPr>
        <w:t xml:space="preserve">The results will not be revealed until the poll closes.</w:t>
      </w:r>
    </w:p>
    <w:p w:rsidR="00000000" w:rsidDel="00000000" w:rsidP="00000000" w:rsidRDefault="00000000" w:rsidRPr="00000000" w14:paraId="0000019C">
      <w:pPr>
        <w:numPr>
          <w:ilvl w:val="4"/>
          <w:numId w:val="1"/>
        </w:numPr>
        <w:spacing w:line="240" w:lineRule="auto"/>
        <w:ind w:left="3600" w:hanging="360"/>
      </w:pPr>
      <w:r w:rsidDel="00000000" w:rsidR="00000000" w:rsidRPr="00000000">
        <w:rPr>
          <w:rtl w:val="0"/>
        </w:rPr>
        <w:t xml:space="preserve">If there is a tie, a runoff thread with a poll will be created immediately and only the candidates who are tied will be listed.</w:t>
      </w:r>
    </w:p>
    <w:p w:rsidR="00000000" w:rsidDel="00000000" w:rsidP="00000000" w:rsidRDefault="00000000" w:rsidRPr="00000000" w14:paraId="0000019D">
      <w:pPr>
        <w:numPr>
          <w:ilvl w:val="3"/>
          <w:numId w:val="1"/>
        </w:numPr>
        <w:spacing w:line="240" w:lineRule="auto"/>
        <w:ind w:left="2880" w:hanging="360"/>
      </w:pPr>
      <w:r w:rsidDel="00000000" w:rsidR="00000000" w:rsidRPr="00000000">
        <w:rPr>
          <w:rtl w:val="0"/>
        </w:rPr>
        <w:t xml:space="preserve">Notification of the runoff will be posted on all communication platforms. The runoff vote will last for three (3) days.</w:t>
      </w:r>
    </w:p>
    <w:p w:rsidR="00000000" w:rsidDel="00000000" w:rsidP="00000000" w:rsidRDefault="00000000" w:rsidRPr="00000000" w14:paraId="0000019E">
      <w:pPr>
        <w:numPr>
          <w:ilvl w:val="2"/>
          <w:numId w:val="1"/>
        </w:numPr>
        <w:spacing w:line="240" w:lineRule="auto"/>
        <w:ind w:left="2160" w:hanging="360"/>
      </w:pPr>
      <w:r w:rsidDel="00000000" w:rsidR="00000000" w:rsidRPr="00000000">
        <w:rPr>
          <w:rtl w:val="0"/>
        </w:rPr>
        <w:t xml:space="preserve">The Guides shall announce the results of the election on the community platforms.</w:t>
      </w:r>
    </w:p>
    <w:p w:rsidR="00000000" w:rsidDel="00000000" w:rsidP="00000000" w:rsidRDefault="00000000" w:rsidRPr="00000000" w14:paraId="0000019F">
      <w:pPr>
        <w:spacing w:line="240" w:lineRule="auto"/>
        <w:ind w:left="2160" w:firstLine="0"/>
        <w:rPr/>
      </w:pPr>
      <w:r w:rsidDel="00000000" w:rsidR="00000000" w:rsidRPr="00000000">
        <w:rPr>
          <w:rtl w:val="0"/>
        </w:rPr>
      </w:r>
    </w:p>
    <w:p w:rsidR="00000000" w:rsidDel="00000000" w:rsidP="00000000" w:rsidRDefault="00000000" w:rsidRPr="00000000" w14:paraId="000001A0">
      <w:pPr>
        <w:numPr>
          <w:ilvl w:val="1"/>
          <w:numId w:val="1"/>
        </w:numPr>
        <w:spacing w:line="240" w:lineRule="auto"/>
        <w:ind w:left="1440" w:hanging="360"/>
      </w:pPr>
      <w:r w:rsidDel="00000000" w:rsidR="00000000" w:rsidRPr="00000000">
        <w:rPr>
          <w:rtl w:val="0"/>
        </w:rPr>
        <w:t xml:space="preserve">Testnet Administrator Removal Process</w:t>
      </w:r>
    </w:p>
    <w:p w:rsidR="00000000" w:rsidDel="00000000" w:rsidP="00000000" w:rsidRDefault="00000000" w:rsidRPr="00000000" w14:paraId="000001A1">
      <w:pPr>
        <w:numPr>
          <w:ilvl w:val="2"/>
          <w:numId w:val="1"/>
        </w:numPr>
        <w:spacing w:line="240" w:lineRule="auto"/>
        <w:ind w:left="2160" w:hanging="360"/>
      </w:pPr>
      <w:r w:rsidDel="00000000" w:rsidR="00000000" w:rsidRPr="00000000">
        <w:rPr>
          <w:rtl w:val="0"/>
        </w:rPr>
        <w:t xml:space="preserve"> The removal procedure described in this document is intended for removal of a Testnet Administrator for any reason that ten percent (10%) of Authority Node Operators (ANOs) and Guides deem worthy of initiating the process.</w:t>
      </w:r>
    </w:p>
    <w:p w:rsidR="00000000" w:rsidDel="00000000" w:rsidP="00000000" w:rsidRDefault="00000000" w:rsidRPr="00000000" w14:paraId="000001A2">
      <w:pPr>
        <w:numPr>
          <w:ilvl w:val="2"/>
          <w:numId w:val="1"/>
        </w:numPr>
        <w:spacing w:line="240" w:lineRule="auto"/>
        <w:ind w:left="2160" w:hanging="360"/>
      </w:pPr>
      <w:r w:rsidDel="00000000" w:rsidR="00000000" w:rsidRPr="00000000">
        <w:rPr>
          <w:rtl w:val="0"/>
        </w:rPr>
        <w:t xml:space="preserve">A Testnet Administrator shall not be removed under this document unless the procedure set forth herein is strictly followed.</w:t>
      </w:r>
    </w:p>
    <w:p w:rsidR="00000000" w:rsidDel="00000000" w:rsidP="00000000" w:rsidRDefault="00000000" w:rsidRPr="00000000" w14:paraId="000001A3">
      <w:pPr>
        <w:numPr>
          <w:ilvl w:val="2"/>
          <w:numId w:val="1"/>
        </w:numPr>
        <w:spacing w:line="240" w:lineRule="auto"/>
        <w:ind w:left="2160" w:hanging="360"/>
      </w:pPr>
      <w:r w:rsidDel="00000000" w:rsidR="00000000" w:rsidRPr="00000000">
        <w:rPr>
          <w:rtl w:val="0"/>
        </w:rPr>
        <w:t xml:space="preserve">The Testnet Administrator subject to the removal process is hereinafter referred to as the “Subject Testnet Administrator”.</w:t>
      </w:r>
    </w:p>
    <w:p w:rsidR="00000000" w:rsidDel="00000000" w:rsidP="00000000" w:rsidRDefault="00000000" w:rsidRPr="00000000" w14:paraId="000001A4">
      <w:pPr>
        <w:numPr>
          <w:ilvl w:val="2"/>
          <w:numId w:val="1"/>
        </w:numPr>
        <w:spacing w:line="240" w:lineRule="auto"/>
        <w:ind w:left="2160" w:hanging="360"/>
      </w:pPr>
      <w:r w:rsidDel="00000000" w:rsidR="00000000" w:rsidRPr="00000000">
        <w:rPr>
          <w:rtl w:val="0"/>
        </w:rPr>
        <w:t xml:space="preserve">The removal process shall be commenced by an ANO or Guide representing at least 10% of all the ANOs and Guides by making a motion through a “Timed Thread” set as a “Major Discussion”, named “REMOVAL: [Subject Testnet Administrator’s Name],” in the Governance Discussion forum at the Factom community forum (the “Removal Thread”) or other platform used by the community. </w:t>
      </w:r>
    </w:p>
    <w:p w:rsidR="00000000" w:rsidDel="00000000" w:rsidP="00000000" w:rsidRDefault="00000000" w:rsidRPr="00000000" w14:paraId="000001A5">
      <w:pPr>
        <w:numPr>
          <w:ilvl w:val="3"/>
          <w:numId w:val="1"/>
        </w:numPr>
        <w:spacing w:line="240" w:lineRule="auto"/>
        <w:ind w:left="2880" w:hanging="360"/>
      </w:pPr>
      <w:r w:rsidDel="00000000" w:rsidR="00000000" w:rsidRPr="00000000">
        <w:rPr>
          <w:rtl w:val="0"/>
        </w:rPr>
        <w:t xml:space="preserve">The number of ANOs and Guides required to make a removal motion will be the smallest whole number of ANOs and Guides that meet or exceed 10% of the total number of ANOs and Guides. </w:t>
      </w:r>
    </w:p>
    <w:p w:rsidR="00000000" w:rsidDel="00000000" w:rsidP="00000000" w:rsidRDefault="00000000" w:rsidRPr="00000000" w14:paraId="000001A6">
      <w:pPr>
        <w:spacing w:line="240" w:lineRule="auto"/>
        <w:ind w:left="2880" w:firstLine="0"/>
        <w:rPr>
          <w:i w:val="1"/>
        </w:rPr>
      </w:pPr>
      <w:r w:rsidDel="00000000" w:rsidR="00000000" w:rsidRPr="00000000">
        <w:rPr>
          <w:i w:val="1"/>
          <w:rtl w:val="0"/>
        </w:rPr>
        <w:t xml:space="preserve">Example: for 26 ANOs and Guides, 10% is 2.6 so the minimum number of the ANOs and Guides to make a removal motion is three (3). </w:t>
      </w:r>
    </w:p>
    <w:p w:rsidR="00000000" w:rsidDel="00000000" w:rsidP="00000000" w:rsidRDefault="00000000" w:rsidRPr="00000000" w14:paraId="000001A7">
      <w:pPr>
        <w:numPr>
          <w:ilvl w:val="3"/>
          <w:numId w:val="1"/>
        </w:numPr>
        <w:spacing w:line="240" w:lineRule="auto"/>
        <w:ind w:left="2880" w:hanging="360"/>
      </w:pPr>
      <w:r w:rsidDel="00000000" w:rsidR="00000000" w:rsidRPr="00000000">
        <w:rPr>
          <w:rtl w:val="0"/>
        </w:rPr>
        <w:t xml:space="preserve">The Removal Thread shall be public but can only be posted in and voted on by ANOs and Guides.</w:t>
      </w:r>
    </w:p>
    <w:p w:rsidR="00000000" w:rsidDel="00000000" w:rsidP="00000000" w:rsidRDefault="00000000" w:rsidRPr="00000000" w14:paraId="000001A8">
      <w:pPr>
        <w:numPr>
          <w:ilvl w:val="3"/>
          <w:numId w:val="1"/>
        </w:numPr>
        <w:spacing w:line="240" w:lineRule="auto"/>
        <w:ind w:left="2880" w:hanging="360"/>
      </w:pPr>
      <w:r w:rsidDel="00000000" w:rsidR="00000000" w:rsidRPr="00000000">
        <w:rPr>
          <w:rtl w:val="0"/>
        </w:rPr>
        <w:t xml:space="preserve">The Timed Thread will have a poll with the subject, “Should [Subject Testnet Administrator] be Removed as a Testnet Administrator?” with the options of “Yes”, “No” and “Abstain”. The poll will not begin until the timed discussion ends.</w:t>
      </w:r>
    </w:p>
    <w:p w:rsidR="00000000" w:rsidDel="00000000" w:rsidP="00000000" w:rsidRDefault="00000000" w:rsidRPr="00000000" w14:paraId="000001A9">
      <w:pPr>
        <w:numPr>
          <w:ilvl w:val="3"/>
          <w:numId w:val="1"/>
        </w:numPr>
        <w:spacing w:line="240" w:lineRule="auto"/>
        <w:ind w:left="2880" w:hanging="360"/>
      </w:pPr>
      <w:r w:rsidDel="00000000" w:rsidR="00000000" w:rsidRPr="00000000">
        <w:rPr>
          <w:rtl w:val="0"/>
        </w:rPr>
        <w:t xml:space="preserve">The initiator shall provide a link to this document, the names of the other 10%+ ANOs and Guides supporting the removal motion, the rationale behind the removal, and any supporting evidence in the first post of the thread.</w:t>
      </w:r>
    </w:p>
    <w:p w:rsidR="00000000" w:rsidDel="00000000" w:rsidP="00000000" w:rsidRDefault="00000000" w:rsidRPr="00000000" w14:paraId="000001AA">
      <w:pPr>
        <w:numPr>
          <w:ilvl w:val="3"/>
          <w:numId w:val="1"/>
        </w:numPr>
        <w:spacing w:line="240" w:lineRule="auto"/>
        <w:ind w:left="2880" w:hanging="360"/>
      </w:pPr>
      <w:r w:rsidDel="00000000" w:rsidR="00000000" w:rsidRPr="00000000">
        <w:rPr>
          <w:rtl w:val="0"/>
        </w:rPr>
        <w:t xml:space="preserve">The Subject Testnet Administrator may state their case in the thread. </w:t>
      </w:r>
    </w:p>
    <w:p w:rsidR="00000000" w:rsidDel="00000000" w:rsidP="00000000" w:rsidRDefault="00000000" w:rsidRPr="00000000" w14:paraId="000001AB">
      <w:pPr>
        <w:numPr>
          <w:ilvl w:val="3"/>
          <w:numId w:val="1"/>
        </w:numPr>
        <w:spacing w:line="240" w:lineRule="auto"/>
        <w:ind w:left="2880" w:hanging="360"/>
      </w:pPr>
      <w:r w:rsidDel="00000000" w:rsidR="00000000" w:rsidRPr="00000000">
        <w:rPr>
          <w:rtl w:val="0"/>
        </w:rPr>
        <w:t xml:space="preserve">There shall be a minimum of eight (8) days of open discussion regarding the removal motion in order to give the Subject Testnet Administrator a reasonable opportunity to answer and defend themself. As such, discussion may not be ended early but may be extended following the normal procedure for Major Timed Discussions.</w:t>
      </w:r>
    </w:p>
    <w:p w:rsidR="00000000" w:rsidDel="00000000" w:rsidP="00000000" w:rsidRDefault="00000000" w:rsidRPr="00000000" w14:paraId="000001AC">
      <w:pPr>
        <w:numPr>
          <w:ilvl w:val="3"/>
          <w:numId w:val="1"/>
        </w:numPr>
        <w:spacing w:line="240" w:lineRule="auto"/>
        <w:ind w:left="2880" w:hanging="360"/>
      </w:pPr>
      <w:r w:rsidDel="00000000" w:rsidR="00000000" w:rsidRPr="00000000">
        <w:rPr>
          <w:rtl w:val="0"/>
        </w:rPr>
        <w:t xml:space="preserve">After the discussion phase has ended a vote will be automatically initiated. The voting period shall be three (3) days. The votes will not be revealed until the poll closes.</w:t>
      </w:r>
    </w:p>
    <w:p w:rsidR="00000000" w:rsidDel="00000000" w:rsidP="00000000" w:rsidRDefault="00000000" w:rsidRPr="00000000" w14:paraId="000001AD">
      <w:pPr>
        <w:numPr>
          <w:ilvl w:val="3"/>
          <w:numId w:val="1"/>
        </w:numPr>
        <w:spacing w:line="240" w:lineRule="auto"/>
        <w:ind w:left="2880" w:hanging="360"/>
      </w:pPr>
      <w:r w:rsidDel="00000000" w:rsidR="00000000" w:rsidRPr="00000000">
        <w:rPr>
          <w:rtl w:val="0"/>
        </w:rPr>
        <w:t xml:space="preserve">If a simple majority (more than 50% of the ANOs and Guides) vote yes, the motion carries and the Testnet Administrator is removed.</w:t>
      </w:r>
      <w:r w:rsidDel="00000000" w:rsidR="00000000" w:rsidRPr="00000000">
        <w:rPr>
          <w:rtl w:val="0"/>
        </w:rPr>
        <w:t xml:space="preserve"> If less than 50% of the ANOs and Guides vote yes, the motion fails and the Subject Testnet Administrator maintains their position.</w:t>
      </w:r>
    </w:p>
    <w:p w:rsidR="00000000" w:rsidDel="00000000" w:rsidP="00000000" w:rsidRDefault="00000000" w:rsidRPr="00000000" w14:paraId="000001AE">
      <w:pPr>
        <w:spacing w:line="240" w:lineRule="auto"/>
        <w:ind w:left="2880" w:firstLine="0"/>
        <w:rPr/>
      </w:pPr>
      <w:r w:rsidDel="00000000" w:rsidR="00000000" w:rsidRPr="00000000">
        <w:rPr>
          <w:rtl w:val="0"/>
        </w:rPr>
      </w:r>
    </w:p>
    <w:p w:rsidR="00000000" w:rsidDel="00000000" w:rsidP="00000000" w:rsidRDefault="00000000" w:rsidRPr="00000000" w14:paraId="000001AF">
      <w:pPr>
        <w:numPr>
          <w:ilvl w:val="2"/>
          <w:numId w:val="1"/>
        </w:numPr>
        <w:spacing w:line="240" w:lineRule="auto"/>
        <w:ind w:left="2160" w:hanging="360"/>
      </w:pPr>
      <w:r w:rsidDel="00000000" w:rsidR="00000000" w:rsidRPr="00000000">
        <w:rPr>
          <w:rtl w:val="0"/>
        </w:rPr>
        <w:t xml:space="preserve">If the removal motion passes:</w:t>
      </w:r>
    </w:p>
    <w:p w:rsidR="00000000" w:rsidDel="00000000" w:rsidP="00000000" w:rsidRDefault="00000000" w:rsidRPr="00000000" w14:paraId="000001B0">
      <w:pPr>
        <w:numPr>
          <w:ilvl w:val="3"/>
          <w:numId w:val="1"/>
        </w:numPr>
        <w:spacing w:line="240" w:lineRule="auto"/>
        <w:ind w:left="2880" w:hanging="360"/>
      </w:pPr>
      <w:r w:rsidDel="00000000" w:rsidR="00000000" w:rsidRPr="00000000">
        <w:rPr>
          <w:rtl w:val="0"/>
        </w:rPr>
        <w:t xml:space="preserve">The Subject Testnet Administrator will be immediately removed from the Testnet Administrator position and their access to the community platforms associated with the Testnet Administrator position shall be terminated. </w:t>
      </w:r>
    </w:p>
    <w:p w:rsidR="00000000" w:rsidDel="00000000" w:rsidP="00000000" w:rsidRDefault="00000000" w:rsidRPr="00000000" w14:paraId="000001B1">
      <w:pPr>
        <w:numPr>
          <w:ilvl w:val="3"/>
          <w:numId w:val="1"/>
        </w:numPr>
        <w:spacing w:line="240" w:lineRule="auto"/>
        <w:ind w:left="2880" w:hanging="360"/>
      </w:pPr>
      <w:r w:rsidDel="00000000" w:rsidR="00000000" w:rsidRPr="00000000">
        <w:rPr>
          <w:rtl w:val="0"/>
        </w:rPr>
        <w:t xml:space="preserve">An announcement with explanatory language agreed to by the Guides will be posted on communication platforms for the Factom Protocol.</w:t>
      </w:r>
    </w:p>
    <w:p w:rsidR="00000000" w:rsidDel="00000000" w:rsidP="00000000" w:rsidRDefault="00000000" w:rsidRPr="00000000" w14:paraId="000001B2">
      <w:pPr>
        <w:numPr>
          <w:ilvl w:val="3"/>
          <w:numId w:val="1"/>
        </w:numPr>
        <w:spacing w:line="240" w:lineRule="auto"/>
        <w:ind w:left="2880" w:hanging="360"/>
      </w:pPr>
      <w:r w:rsidDel="00000000" w:rsidR="00000000" w:rsidRPr="00000000">
        <w:rPr>
          <w:rtl w:val="0"/>
        </w:rPr>
        <w:t xml:space="preserve">The 'Testnet Administrator Election Process' set forth in Section 1.1 of this document will be initiated by the Guides within seventy-two (72) hours.</w:t>
      </w:r>
    </w:p>
    <w:p w:rsidR="00000000" w:rsidDel="00000000" w:rsidP="00000000" w:rsidRDefault="00000000" w:rsidRPr="00000000" w14:paraId="000001B3">
      <w:pPr>
        <w:ind w:left="0" w:firstLine="0"/>
        <w:rPr/>
      </w:pPr>
      <w:r w:rsidDel="00000000" w:rsidR="00000000" w:rsidRPr="00000000">
        <w:rPr>
          <w:rtl w:val="0"/>
        </w:rPr>
      </w:r>
    </w:p>
    <w:sectPr>
      <w:headerReference r:id="rId15" w:type="default"/>
      <w:headerReference r:id="rId16" w:type="first"/>
      <w:footerReference r:id="rId17" w:type="default"/>
      <w:footerReference r:id="rId18" w:type="first"/>
      <w:pgSz w:h="15840" w:w="12240"/>
      <w:pgMar w:bottom="1440" w:top="1440" w:left="1440" w:right="243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than Miller" w:id="0" w:date="2020-02-10T17:07:48Z">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this is possible, recommend changing the words to 'published on the factom Discord testnet accouncements channel'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ind w:left="720" w:firstLine="0"/>
      <w:jc w:val="left"/>
      <w:rPr/>
    </w:pPr>
    <w:r w:rsidDel="00000000" w:rsidR="00000000" w:rsidRPr="00000000">
      <w:rPr>
        <w:rtl w:val="0"/>
      </w:rPr>
      <w:t xml:space="preserve"> V. 1.1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rPr>
        <w:color w:val="3d85c6"/>
      </w:rPr>
    </w:pPr>
    <w:r w:rsidDel="00000000" w:rsidR="00000000" w:rsidRPr="00000000">
      <w:rPr>
        <w:color w:val="3d85c6"/>
        <w:rtl w:val="0"/>
      </w:rPr>
      <w:t xml:space="preserve">Factom Testnet Governance</w:t>
      <w:tab/>
      <w:tab/>
      <w:tab/>
      <w:tab/>
      <w:tab/>
      <w:t xml:space="preserve">         </w:t>
    </w:r>
    <w:r w:rsidDel="00000000" w:rsidR="00000000" w:rsidRPr="00000000">
      <w:rPr/>
      <w:drawing>
        <wp:inline distB="114300" distT="114300" distL="114300" distR="114300">
          <wp:extent cx="1395413" cy="266135"/>
          <wp:effectExtent b="0" l="0" r="0" t="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ab/>
      <w:tab/>
      <w:tab/>
      <w:tab/>
      <w:tab/>
      <w:tab/>
      <w:tab/>
    </w:r>
  </w:p>
  <w:p w:rsidR="00000000" w:rsidDel="00000000" w:rsidP="00000000" w:rsidRDefault="00000000" w:rsidRPr="00000000" w14:paraId="000001B5">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ind w:left="0" w:firstLine="0"/>
      <w:rPr/>
    </w:pPr>
    <w:r w:rsidDel="00000000" w:rsidR="00000000" w:rsidRPr="00000000">
      <w:rPr/>
      <w:drawing>
        <wp:inline distB="114300" distT="114300" distL="114300" distR="114300">
          <wp:extent cx="1395413" cy="266135"/>
          <wp:effectExtent b="0" l="0" r="0" t="0"/>
          <wp:docPr id="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sz w:val="48"/>
        <w:szCs w:val="48"/>
        <w:u w:val="none"/>
      </w:rPr>
    </w:lvl>
    <w:lvl w:ilvl="1">
      <w:start w:val="1"/>
      <w:numFmt w:val="decimal"/>
      <w:lvlText w:val="%1.%2."/>
      <w:lvlJc w:val="right"/>
      <w:pPr>
        <w:ind w:left="1440" w:hanging="360"/>
      </w:pPr>
      <w:rPr>
        <w:rFonts w:ascii="Arial" w:cs="Arial" w:eastAsia="Arial" w:hAnsi="Arial"/>
        <w:b w:val="0"/>
        <w:sz w:val="22"/>
        <w:szCs w:val="22"/>
        <w:u w:val="none"/>
      </w:rPr>
    </w:lvl>
    <w:lvl w:ilvl="2">
      <w:start w:val="1"/>
      <w:numFmt w:val="decimal"/>
      <w:lvlText w:val="%1.%2.%3."/>
      <w:lvlJc w:val="right"/>
      <w:pPr>
        <w:ind w:left="2160" w:hanging="360"/>
      </w:pPr>
      <w:rPr>
        <w:sz w:val="20"/>
        <w:szCs w:val="20"/>
        <w:u w:val="none"/>
      </w:rPr>
    </w:lvl>
    <w:lvl w:ilvl="3">
      <w:start w:val="1"/>
      <w:numFmt w:val="decimal"/>
      <w:lvlText w:val="%1.%2.%3.%4."/>
      <w:lvlJc w:val="right"/>
      <w:pPr>
        <w:ind w:left="2880" w:hanging="360"/>
      </w:pPr>
      <w:rPr>
        <w:sz w:val="22"/>
        <w:szCs w:val="22"/>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sz w:val="48"/>
        <w:szCs w:val="48"/>
        <w:u w:val="none"/>
      </w:rPr>
    </w:lvl>
    <w:lvl w:ilvl="1">
      <w:start w:val="1"/>
      <w:numFmt w:val="decimal"/>
      <w:lvlText w:val="%1.%2."/>
      <w:lvlJc w:val="right"/>
      <w:pPr>
        <w:ind w:left="1440" w:hanging="360"/>
      </w:pPr>
      <w:rPr>
        <w:rFonts w:ascii="Arial" w:cs="Arial" w:eastAsia="Arial" w:hAnsi="Arial"/>
        <w:b w:val="0"/>
        <w:sz w:val="24"/>
        <w:szCs w:val="24"/>
        <w:u w:val="none"/>
      </w:rPr>
    </w:lvl>
    <w:lvl w:ilvl="2">
      <w:start w:val="1"/>
      <w:numFmt w:val="decimal"/>
      <w:lvlText w:val="%1.%2.%3."/>
      <w:lvlJc w:val="right"/>
      <w:pPr>
        <w:ind w:left="2160" w:hanging="360"/>
      </w:pPr>
      <w:rPr>
        <w:sz w:val="24"/>
        <w:szCs w:val="24"/>
        <w:u w:val="none"/>
      </w:rPr>
    </w:lvl>
    <w:lvl w:ilvl="3">
      <w:start w:val="1"/>
      <w:numFmt w:val="decimal"/>
      <w:lvlText w:val="%1.%2.%3.%4."/>
      <w:lvlJc w:val="right"/>
      <w:pPr>
        <w:ind w:left="2880" w:hanging="360"/>
      </w:pPr>
      <w:rPr>
        <w:sz w:val="24"/>
        <w:szCs w:val="24"/>
        <w:u w:val="none"/>
      </w:rPr>
    </w:lvl>
    <w:lvl w:ilvl="4">
      <w:start w:val="1"/>
      <w:numFmt w:val="decimal"/>
      <w:lvlText w:val="%1.%2.%3.%4.%5."/>
      <w:lvlJc w:val="right"/>
      <w:pPr>
        <w:ind w:left="3600" w:hanging="360"/>
      </w:pPr>
      <w:rPr>
        <w:sz w:val="24"/>
        <w:szCs w:val="24"/>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rFonts w:ascii="Helvetica Neue" w:cs="Helvetica Neue" w:eastAsia="Helvetica Neue" w:hAnsi="Helvetica Neue"/>
      <w:sz w:val="48"/>
      <w:szCs w:val="48"/>
      <w:highlight w:val="white"/>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tXXIQM7FYAAJ0hCiUZJQIu9G4F8AAm0IOcyRTM8yJjw/edit?usp=sharing" TargetMode="External"/><Relationship Id="rId10" Type="http://schemas.openxmlformats.org/officeDocument/2006/relationships/hyperlink" Target="https://docs.google.com/document/d/1RVaVR7lvfGgOBMG-7oca9TtpnR7qaEfr6XJVaZJwd3M/edit?usp=sharing" TargetMode="External"/><Relationship Id="rId13" Type="http://schemas.openxmlformats.org/officeDocument/2006/relationships/image" Target="media/image2.png"/><Relationship Id="rId12" Type="http://schemas.openxmlformats.org/officeDocument/2006/relationships/hyperlink" Target="https://docs.google.com/spreadsheets/d/1tXXIQM7FYAAJ0hCiUZJQIu9G4F8AAm0IOcyRTM8yJjw/edit?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RVaVR7lvfGgOBMG-7oca9TtpnR7qaEfr6XJVaZJwd3M/edit?usp=sharing" TargetMode="External"/><Relationship Id="rId15" Type="http://schemas.openxmlformats.org/officeDocument/2006/relationships/header" Target="header1.xml"/><Relationship Id="rId14" Type="http://schemas.openxmlformats.org/officeDocument/2006/relationships/image" Target="media/image1.png"/><Relationship Id="rId17" Type="http://schemas.openxmlformats.org/officeDocument/2006/relationships/footer" Target="footer2.xml"/><Relationship Id="rId16"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hyperlink" Target="https://docs.google.com/document/d/12nvQVDOoLFNtmV_jqFEeWo1Ixx3R08z4KqLNVEbDoU4/edit?usp=sharing" TargetMode="External"/><Relationship Id="rId8" Type="http://schemas.openxmlformats.org/officeDocument/2006/relationships/hyperlink" Target="https://docs.google.com/document/d/1RVaVR7lvfGgOBMG-7oca9TtpnR7qaEfr6XJVaZJwd3M/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